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0863A5"/>
          <w:sz w:val="28"/>
          <w:szCs w:val="28"/>
          <w:u w:val="single"/>
        </w:rPr>
        <w:t>Real time java interview questions: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
    <w:p w:rsidR="008E3B83" w:rsidRPr="008E3B83" w:rsidRDefault="00792BE1" w:rsidP="008B5466">
      <w:pPr>
        <w:spacing w:before="100" w:beforeAutospacing="1" w:after="100" w:afterAutospacing="1" w:line="240" w:lineRule="auto"/>
        <w:jc w:val="both"/>
        <w:rPr>
          <w:rFonts w:ascii="Arial" w:eastAsia="Times New Roman" w:hAnsi="Arial" w:cs="Arial"/>
          <w:color w:val="000000"/>
          <w:sz w:val="24"/>
          <w:szCs w:val="24"/>
        </w:rPr>
      </w:pPr>
      <w:hyperlink r:id="rId6" w:tgtFrame="_blank" w:history="1">
        <w:r w:rsidR="008E3B83" w:rsidRPr="008E3B83">
          <w:rPr>
            <w:rFonts w:ascii="Arial" w:eastAsia="Times New Roman" w:hAnsi="Arial" w:cs="Arial"/>
            <w:color w:val="1155CC"/>
            <w:sz w:val="24"/>
            <w:szCs w:val="24"/>
            <w:u w:val="single"/>
          </w:rPr>
          <w:t>http://howtodoinjava.com/java-interview-questions/</w:t>
        </w:r>
      </w:hyperlink>
    </w:p>
    <w:p w:rsidR="008E3B83" w:rsidRPr="008E3B83" w:rsidRDefault="00792BE1" w:rsidP="008B5466">
      <w:pPr>
        <w:spacing w:before="100" w:beforeAutospacing="1" w:after="100" w:afterAutospacing="1" w:line="240" w:lineRule="auto"/>
        <w:jc w:val="both"/>
        <w:rPr>
          <w:rFonts w:ascii="Arial" w:eastAsia="Times New Roman" w:hAnsi="Arial" w:cs="Arial"/>
          <w:color w:val="000000"/>
          <w:sz w:val="24"/>
          <w:szCs w:val="24"/>
        </w:rPr>
      </w:pPr>
      <w:hyperlink r:id="rId7" w:tgtFrame="_blank" w:history="1">
        <w:r w:rsidR="008E3B83" w:rsidRPr="008E3B83">
          <w:rPr>
            <w:rFonts w:ascii="Arial" w:eastAsia="Times New Roman" w:hAnsi="Arial" w:cs="Arial"/>
            <w:color w:val="1155CC"/>
            <w:sz w:val="24"/>
            <w:szCs w:val="24"/>
            <w:u w:val="single"/>
          </w:rPr>
          <w:t>http://howtodoinjava.com/2014/04/18/real-java-interview-questions-asked-for-oracle-enterprise-manager-project/</w:t>
        </w:r>
      </w:hyperlink>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   Cor</w:t>
      </w:r>
      <w:r w:rsidR="000675AE">
        <w:rPr>
          <w:rFonts w:ascii="Arial" w:eastAsia="Times New Roman" w:hAnsi="Arial" w:cs="Arial"/>
          <w:color w:val="000000"/>
          <w:sz w:val="24"/>
          <w:szCs w:val="24"/>
        </w:rPr>
        <w:t>e Java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Java program simple to and important: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1.</w:t>
      </w:r>
      <w:r w:rsidRPr="008E3B83">
        <w:rPr>
          <w:rFonts w:ascii="Times New Roman" w:eastAsia="Times New Roman" w:hAnsi="Times New Roman" w:cs="Times New Roman"/>
          <w:color w:val="000000"/>
          <w:sz w:val="14"/>
          <w:szCs w:val="14"/>
        </w:rPr>
        <w:t>      </w:t>
      </w:r>
      <w:r w:rsidRPr="008E3B83">
        <w:rPr>
          <w:rFonts w:ascii="Arial" w:eastAsia="Times New Roman" w:hAnsi="Arial" w:cs="Arial"/>
          <w:color w:val="000000"/>
          <w:sz w:val="24"/>
          <w:szCs w:val="24"/>
        </w:rPr>
        <w:t>To reverse a string.</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2.</w:t>
      </w:r>
      <w:r w:rsidRPr="008E3B83">
        <w:rPr>
          <w:rFonts w:ascii="Times New Roman" w:eastAsia="Times New Roman" w:hAnsi="Times New Roman" w:cs="Times New Roman"/>
          <w:color w:val="000000"/>
          <w:sz w:val="14"/>
          <w:szCs w:val="14"/>
        </w:rPr>
        <w:t>       </w:t>
      </w:r>
      <w:r w:rsidRPr="008E3B83">
        <w:rPr>
          <w:rFonts w:ascii="Arial" w:eastAsia="Times New Roman" w:hAnsi="Arial" w:cs="Arial"/>
          <w:color w:val="000000"/>
          <w:sz w:val="24"/>
          <w:szCs w:val="24"/>
        </w:rPr>
        <w:t>To reverse a number.</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3.</w:t>
      </w:r>
      <w:r w:rsidRPr="008E3B83">
        <w:rPr>
          <w:rFonts w:ascii="Times New Roman" w:eastAsia="Times New Roman" w:hAnsi="Times New Roman" w:cs="Times New Roman"/>
          <w:color w:val="000000"/>
          <w:sz w:val="14"/>
          <w:szCs w:val="14"/>
        </w:rPr>
        <w:t>       </w:t>
      </w:r>
      <w:r w:rsidRPr="008E3B83">
        <w:rPr>
          <w:rFonts w:ascii="Arial" w:eastAsia="Times New Roman" w:hAnsi="Arial" w:cs="Arial"/>
          <w:color w:val="000000"/>
          <w:sz w:val="24"/>
          <w:szCs w:val="24"/>
        </w:rPr>
        <w:t>To find Fibonacci series.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4.</w:t>
      </w:r>
      <w:r w:rsidRPr="008E3B83">
        <w:rPr>
          <w:rFonts w:ascii="Times New Roman" w:eastAsia="Times New Roman" w:hAnsi="Times New Roman" w:cs="Times New Roman"/>
          <w:color w:val="000000"/>
          <w:sz w:val="14"/>
          <w:szCs w:val="14"/>
        </w:rPr>
        <w:t>       </w:t>
      </w:r>
      <w:r w:rsidRPr="008E3B83">
        <w:rPr>
          <w:rFonts w:ascii="Arial" w:eastAsia="Times New Roman" w:hAnsi="Arial" w:cs="Arial"/>
          <w:color w:val="000000"/>
          <w:sz w:val="24"/>
          <w:szCs w:val="24"/>
        </w:rPr>
        <w:t>To print prime number.</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5.</w:t>
      </w:r>
      <w:r w:rsidRPr="008E3B83">
        <w:rPr>
          <w:rFonts w:ascii="Times New Roman" w:eastAsia="Times New Roman" w:hAnsi="Times New Roman" w:cs="Times New Roman"/>
          <w:color w:val="000000"/>
          <w:sz w:val="14"/>
          <w:szCs w:val="14"/>
        </w:rPr>
        <w:t>       </w:t>
      </w:r>
      <w:r w:rsidRPr="008E3B83">
        <w:rPr>
          <w:rFonts w:ascii="Arial" w:eastAsia="Times New Roman" w:hAnsi="Arial" w:cs="Arial"/>
          <w:color w:val="000000"/>
          <w:sz w:val="24"/>
          <w:szCs w:val="24"/>
        </w:rPr>
        <w:t>Decimal to binary conversion.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6.</w:t>
      </w:r>
      <w:r w:rsidRPr="008E3B83">
        <w:rPr>
          <w:rFonts w:ascii="Times New Roman" w:eastAsia="Times New Roman" w:hAnsi="Times New Roman" w:cs="Times New Roman"/>
          <w:color w:val="000000"/>
          <w:sz w:val="14"/>
          <w:szCs w:val="14"/>
        </w:rPr>
        <w:t>       </w:t>
      </w:r>
      <w:r w:rsidRPr="008E3B83">
        <w:rPr>
          <w:rFonts w:ascii="Arial" w:eastAsia="Times New Roman" w:hAnsi="Arial" w:cs="Arial"/>
          <w:color w:val="000000"/>
          <w:sz w:val="24"/>
          <w:szCs w:val="24"/>
        </w:rPr>
        <w:t>To find the occurrence of elements in a Sting</w:t>
      </w:r>
    </w:p>
    <w:p w:rsid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7.</w:t>
      </w:r>
      <w:r w:rsidRPr="008E3B83">
        <w:rPr>
          <w:rFonts w:ascii="Times New Roman" w:eastAsia="Times New Roman" w:hAnsi="Times New Roman" w:cs="Times New Roman"/>
          <w:color w:val="000000"/>
          <w:sz w:val="14"/>
          <w:szCs w:val="14"/>
        </w:rPr>
        <w:t>       </w:t>
      </w:r>
      <w:r w:rsidRPr="008E3B83">
        <w:rPr>
          <w:rFonts w:ascii="Arial" w:eastAsia="Times New Roman" w:hAnsi="Arial" w:cs="Arial"/>
          <w:color w:val="000000"/>
          <w:sz w:val="24"/>
          <w:szCs w:val="24"/>
        </w:rPr>
        <w:t>To find the occurrence of a character in string by HashMap.</w:t>
      </w:r>
    </w:p>
    <w:p w:rsidR="008E3B83" w:rsidRPr="008E3B83" w:rsidRDefault="00684EC3" w:rsidP="00684EC3">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8.   </w:t>
      </w:r>
      <w:r>
        <w:rPr>
          <w:rFonts w:ascii="Trebuchet MS" w:hAnsi="Trebuchet MS"/>
          <w:color w:val="000000"/>
          <w:shd w:val="clear" w:color="auto" w:fill="FFFFFF"/>
        </w:rPr>
        <w:t>Write a program to check if two String are Anagram in Java - Program Example</w:t>
      </w:r>
      <w:r>
        <w:rPr>
          <w:rFonts w:ascii="Trebuchet MS" w:hAnsi="Trebuchet MS"/>
          <w:color w:val="000000"/>
        </w:rPr>
        <w:br/>
      </w:r>
      <w:r>
        <w:rPr>
          <w:rFonts w:ascii="Trebuchet MS" w:hAnsi="Trebuchet MS"/>
          <w:color w:val="000000"/>
        </w:rPr>
        <w:br/>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r w:rsidRPr="008E3B83">
        <w:rPr>
          <w:rFonts w:ascii="Trebuchet MS" w:eastAsia="Times New Roman" w:hAnsi="Trebuchet MS" w:cs="Arial"/>
          <w:b/>
          <w:bCs/>
          <w:color w:val="0863A5"/>
          <w:sz w:val="20"/>
          <w:szCs w:val="20"/>
        </w:rPr>
        <w:t>Q: Abstraction?</w:t>
      </w:r>
    </w:p>
    <w:p w:rsidR="008E3B83" w:rsidRPr="008E3B83" w:rsidRDefault="00792BE1" w:rsidP="008B5466">
      <w:pPr>
        <w:spacing w:before="100" w:beforeAutospacing="1" w:after="100" w:afterAutospacing="1" w:line="240" w:lineRule="auto"/>
        <w:jc w:val="both"/>
        <w:rPr>
          <w:rFonts w:ascii="Arial" w:eastAsia="Times New Roman" w:hAnsi="Arial" w:cs="Arial"/>
          <w:color w:val="000000"/>
          <w:sz w:val="24"/>
          <w:szCs w:val="24"/>
        </w:rPr>
      </w:pPr>
      <w:hyperlink r:id="rId8" w:tgtFrame="_blank" w:history="1">
        <w:proofErr w:type="gramStart"/>
        <w:r w:rsidR="008E3B83" w:rsidRPr="008E3B83">
          <w:rPr>
            <w:rFonts w:ascii="Arial" w:eastAsia="Times New Roman" w:hAnsi="Arial" w:cs="Arial"/>
            <w:color w:val="1155CC"/>
            <w:sz w:val="24"/>
            <w:szCs w:val="24"/>
            <w:u w:val="single"/>
          </w:rPr>
          <w:t>Abstraction</w:t>
        </w:r>
      </w:hyperlink>
      <w:r w:rsidR="008E3B83" w:rsidRPr="008E3B83">
        <w:rPr>
          <w:rFonts w:ascii="Arial" w:eastAsia="Times New Roman" w:hAnsi="Arial" w:cs="Arial"/>
          <w:color w:val="000000"/>
          <w:sz w:val="24"/>
          <w:szCs w:val="24"/>
        </w:rPr>
        <w:t> is t</w:t>
      </w:r>
      <w:r w:rsidR="008E3B83" w:rsidRPr="008E3B83">
        <w:rPr>
          <w:rFonts w:ascii="Arial" w:eastAsia="Times New Roman" w:hAnsi="Arial" w:cs="Arial"/>
          <w:color w:val="333333"/>
          <w:sz w:val="24"/>
          <w:szCs w:val="24"/>
        </w:rPr>
        <w:t>he process of separating ideas from specific instances and thus, develop</w:t>
      </w:r>
      <w:proofErr w:type="gramEnd"/>
      <w:r w:rsidR="008E3B83" w:rsidRPr="008E3B83">
        <w:rPr>
          <w:rFonts w:ascii="Arial" w:eastAsia="Times New Roman" w:hAnsi="Arial" w:cs="Arial"/>
          <w:color w:val="333333"/>
          <w:sz w:val="24"/>
          <w:szCs w:val="24"/>
        </w:rPr>
        <w:t xml:space="preserve"> classes in terms of their own functionality, instead of their implementation details. Java supports the creation and existence of abstract classes that expose interfaces, without including the actual implementation of all methods. The abstraction technique aims to separate the implementation details of a class from its behavior.</w:t>
      </w:r>
    </w:p>
    <w:p w:rsidR="00CE64F4" w:rsidRDefault="008E3B83" w:rsidP="008B5466">
      <w:pPr>
        <w:spacing w:before="100" w:beforeAutospacing="1" w:after="100" w:afterAutospacing="1" w:line="240" w:lineRule="auto"/>
        <w:jc w:val="both"/>
        <w:rPr>
          <w:rFonts w:ascii="Arial" w:eastAsia="Times New Roman" w:hAnsi="Arial" w:cs="Arial"/>
          <w:color w:val="333333"/>
          <w:sz w:val="24"/>
          <w:szCs w:val="24"/>
        </w:rPr>
      </w:pPr>
      <w:r w:rsidRPr="008E3B83">
        <w:rPr>
          <w:rFonts w:ascii="Arial" w:eastAsia="Times New Roman" w:hAnsi="Arial" w:cs="Arial"/>
          <w:color w:val="333333"/>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0863A5"/>
          <w:sz w:val="20"/>
          <w:szCs w:val="20"/>
        </w:rPr>
        <w:t>Q) What is Association?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Ans</w:t>
      </w:r>
      <w:r w:rsidR="00DC2460">
        <w:rPr>
          <w:rFonts w:ascii="Arial" w:eastAsia="Times New Roman" w:hAnsi="Arial" w:cs="Arial"/>
          <w:color w:val="333333"/>
          <w:sz w:val="24"/>
          <w:szCs w:val="24"/>
        </w:rPr>
        <w:t>.</w:t>
      </w:r>
      <w:r w:rsidRPr="008E3B83">
        <w:rPr>
          <w:rFonts w:ascii="Arial" w:eastAsia="Times New Roman" w:hAnsi="Arial" w:cs="Arial"/>
          <w:color w:val="333333"/>
          <w:sz w:val="24"/>
          <w:szCs w:val="24"/>
        </w:rPr>
        <w:t xml:space="preserve"> Association is a relationship between two classes. In this relationship the object of one instance perform an action on behalf of the other class. The typical </w:t>
      </w:r>
      <w:r w:rsidR="00F7407B" w:rsidRPr="008E3B83">
        <w:rPr>
          <w:rFonts w:ascii="Arial" w:eastAsia="Times New Roman" w:hAnsi="Arial" w:cs="Arial"/>
          <w:color w:val="333333"/>
          <w:sz w:val="24"/>
          <w:szCs w:val="24"/>
        </w:rPr>
        <w:t>behavior</w:t>
      </w:r>
      <w:r w:rsidRPr="008E3B83">
        <w:rPr>
          <w:rFonts w:ascii="Arial" w:eastAsia="Times New Roman" w:hAnsi="Arial" w:cs="Arial"/>
          <w:color w:val="333333"/>
          <w:sz w:val="24"/>
          <w:szCs w:val="24"/>
        </w:rPr>
        <w:t xml:space="preserve"> can be invoking the method of other class and using the member of the other class.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lastRenderedPageBreak/>
        <w:t xml:space="preserve"> Public class </w:t>
      </w:r>
      <w:proofErr w:type="spellStart"/>
      <w:proofErr w:type="gramStart"/>
      <w:r w:rsidRPr="008E3B83">
        <w:rPr>
          <w:rFonts w:ascii="Arial" w:eastAsia="Times New Roman" w:hAnsi="Arial" w:cs="Arial"/>
          <w:color w:val="333333"/>
          <w:sz w:val="24"/>
          <w:szCs w:val="24"/>
        </w:rPr>
        <w:t>MyMainClass</w:t>
      </w:r>
      <w:proofErr w:type="spellEnd"/>
      <w:r w:rsidRPr="008E3B83">
        <w:rPr>
          <w:rFonts w:ascii="Arial" w:eastAsia="Times New Roman" w:hAnsi="Arial" w:cs="Arial"/>
          <w:color w:val="333333"/>
          <w:sz w:val="24"/>
          <w:szCs w:val="24"/>
        </w:rPr>
        <w:t>{</w:t>
      </w:r>
      <w:proofErr w:type="gramEnd"/>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Arial" w:eastAsia="Times New Roman" w:hAnsi="Arial" w:cs="Arial"/>
          <w:color w:val="333333"/>
          <w:sz w:val="24"/>
          <w:szCs w:val="24"/>
        </w:rPr>
        <w:t>public</w:t>
      </w:r>
      <w:proofErr w:type="gramEnd"/>
      <w:r w:rsidRPr="008E3B83">
        <w:rPr>
          <w:rFonts w:ascii="Arial" w:eastAsia="Times New Roman" w:hAnsi="Arial" w:cs="Arial"/>
          <w:color w:val="333333"/>
          <w:sz w:val="24"/>
          <w:szCs w:val="24"/>
        </w:rPr>
        <w:t xml:space="preserve"> void </w:t>
      </w:r>
      <w:proofErr w:type="spellStart"/>
      <w:r w:rsidRPr="008E3B83">
        <w:rPr>
          <w:rFonts w:ascii="Arial" w:eastAsia="Times New Roman" w:hAnsi="Arial" w:cs="Arial"/>
          <w:color w:val="333333"/>
          <w:sz w:val="24"/>
          <w:szCs w:val="24"/>
        </w:rPr>
        <w:t>init</w:t>
      </w:r>
      <w:proofErr w:type="spellEnd"/>
      <w:r w:rsidRPr="008E3B83">
        <w:rPr>
          <w:rFonts w:ascii="Arial" w:eastAsia="Times New Roman" w:hAnsi="Arial" w:cs="Arial"/>
          <w:color w:val="333333"/>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Arial" w:eastAsia="Times New Roman" w:hAnsi="Arial" w:cs="Arial"/>
          <w:color w:val="333333"/>
          <w:sz w:val="24"/>
          <w:szCs w:val="24"/>
        </w:rPr>
        <w:t>new</w:t>
      </w:r>
      <w:proofErr w:type="gramEnd"/>
      <w:r w:rsidRPr="008E3B83">
        <w:rPr>
          <w:rFonts w:ascii="Arial" w:eastAsia="Times New Roman" w:hAnsi="Arial" w:cs="Arial"/>
          <w:color w:val="333333"/>
          <w:sz w:val="24"/>
          <w:szCs w:val="24"/>
        </w:rPr>
        <w:t xml:space="preserve"> </w:t>
      </w:r>
      <w:proofErr w:type="spellStart"/>
      <w:r w:rsidRPr="008E3B83">
        <w:rPr>
          <w:rFonts w:ascii="Arial" w:eastAsia="Times New Roman" w:hAnsi="Arial" w:cs="Arial"/>
          <w:color w:val="333333"/>
          <w:sz w:val="24"/>
          <w:szCs w:val="24"/>
        </w:rPr>
        <w:t>OtherClass.init</w:t>
      </w:r>
      <w:proofErr w:type="spellEnd"/>
      <w:r w:rsidRPr="008E3B83">
        <w:rPr>
          <w:rFonts w:ascii="Arial" w:eastAsia="Times New Roman" w:hAnsi="Arial" w:cs="Arial"/>
          <w:color w:val="333333"/>
          <w:sz w:val="24"/>
          <w:szCs w:val="24"/>
        </w:rPr>
        <w: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0863A5"/>
          <w:sz w:val="20"/>
          <w:szCs w:val="20"/>
        </w:rPr>
        <w:t>Q) What is Aggregation?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 </w:t>
      </w:r>
      <w:proofErr w:type="spellStart"/>
      <w:r w:rsidRPr="008E3B83">
        <w:rPr>
          <w:rFonts w:ascii="Arial" w:eastAsia="Times New Roman" w:hAnsi="Arial" w:cs="Arial"/>
          <w:color w:val="333333"/>
          <w:sz w:val="24"/>
          <w:szCs w:val="24"/>
        </w:rPr>
        <w:t>Ans</w:t>
      </w:r>
      <w:proofErr w:type="spellEnd"/>
      <w:r w:rsidRPr="008E3B83">
        <w:rPr>
          <w:rFonts w:ascii="Arial" w:eastAsia="Times New Roman" w:hAnsi="Arial" w:cs="Arial"/>
          <w:color w:val="333333"/>
          <w:sz w:val="24"/>
          <w:szCs w:val="24"/>
        </w:rPr>
        <w:t>) Aggregation has a relationship between two classes. In this relationship the object of one class is a member of the other class. Aggregation always insists for a direction.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Arial" w:eastAsia="Times New Roman" w:hAnsi="Arial" w:cs="Arial"/>
          <w:color w:val="333333"/>
          <w:sz w:val="24"/>
          <w:szCs w:val="24"/>
        </w:rPr>
        <w:t>public</w:t>
      </w:r>
      <w:proofErr w:type="gramEnd"/>
      <w:r w:rsidRPr="008E3B83">
        <w:rPr>
          <w:rFonts w:ascii="Arial" w:eastAsia="Times New Roman" w:hAnsi="Arial" w:cs="Arial"/>
          <w:color w:val="333333"/>
          <w:sz w:val="24"/>
          <w:szCs w:val="24"/>
        </w:rPr>
        <w:t xml:space="preserve"> class </w:t>
      </w:r>
      <w:proofErr w:type="spellStart"/>
      <w:r w:rsidRPr="008E3B83">
        <w:rPr>
          <w:rFonts w:ascii="Arial" w:eastAsia="Times New Roman" w:hAnsi="Arial" w:cs="Arial"/>
          <w:color w:val="333333"/>
          <w:sz w:val="24"/>
          <w:szCs w:val="24"/>
        </w:rPr>
        <w:t>MyMainClass</w:t>
      </w:r>
      <w:proofErr w:type="spellEnd"/>
      <w:r w:rsidRPr="008E3B83">
        <w:rPr>
          <w:rFonts w:ascii="Arial" w:eastAsia="Times New Roman" w:hAnsi="Arial" w:cs="Arial"/>
          <w:color w:val="333333"/>
          <w:sz w:val="24"/>
          <w:szCs w:val="24"/>
        </w:rPr>
        <w:t xml:space="preserve">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spellStart"/>
      <w:r w:rsidRPr="008E3B83">
        <w:rPr>
          <w:rFonts w:ascii="Arial" w:eastAsia="Times New Roman" w:hAnsi="Arial" w:cs="Arial"/>
          <w:color w:val="333333"/>
          <w:sz w:val="24"/>
          <w:szCs w:val="24"/>
        </w:rPr>
        <w:t>OtherClass</w:t>
      </w:r>
      <w:proofErr w:type="spellEnd"/>
      <w:r w:rsidRPr="008E3B83">
        <w:rPr>
          <w:rFonts w:ascii="Arial" w:eastAsia="Times New Roman" w:hAnsi="Arial" w:cs="Arial"/>
          <w:color w:val="333333"/>
          <w:sz w:val="24"/>
          <w:szCs w:val="24"/>
        </w:rPr>
        <w:t xml:space="preserve"> </w:t>
      </w:r>
      <w:proofErr w:type="spellStart"/>
      <w:r w:rsidRPr="008E3B83">
        <w:rPr>
          <w:rFonts w:ascii="Arial" w:eastAsia="Times New Roman" w:hAnsi="Arial" w:cs="Arial"/>
          <w:color w:val="333333"/>
          <w:sz w:val="24"/>
          <w:szCs w:val="24"/>
        </w:rPr>
        <w:t>otherClassObj</w:t>
      </w:r>
      <w:proofErr w:type="spellEnd"/>
      <w:r w:rsidRPr="008E3B83">
        <w:rPr>
          <w:rFonts w:ascii="Arial" w:eastAsia="Times New Roman" w:hAnsi="Arial" w:cs="Arial"/>
          <w:color w:val="333333"/>
          <w:sz w:val="24"/>
          <w:szCs w:val="24"/>
        </w:rPr>
        <w:t xml:space="preserve"> = new </w:t>
      </w:r>
      <w:proofErr w:type="spellStart"/>
      <w:proofErr w:type="gramStart"/>
      <w:r w:rsidRPr="008E3B83">
        <w:rPr>
          <w:rFonts w:ascii="Arial" w:eastAsia="Times New Roman" w:hAnsi="Arial" w:cs="Arial"/>
          <w:color w:val="333333"/>
          <w:sz w:val="24"/>
          <w:szCs w:val="24"/>
        </w:rPr>
        <w:t>OtherClass</w:t>
      </w:r>
      <w:proofErr w:type="spellEnd"/>
      <w:r w:rsidRPr="008E3B83">
        <w:rPr>
          <w:rFonts w:ascii="Arial" w:eastAsia="Times New Roman" w:hAnsi="Arial" w:cs="Arial"/>
          <w:color w:val="333333"/>
          <w:sz w:val="24"/>
          <w:szCs w:val="24"/>
        </w:rPr>
        <w:t>(</w:t>
      </w:r>
      <w:proofErr w:type="gramEnd"/>
      <w:r w:rsidRPr="008E3B83">
        <w:rPr>
          <w:rFonts w:ascii="Arial" w:eastAsia="Times New Roman" w:hAnsi="Arial" w:cs="Arial"/>
          <w:color w:val="333333"/>
          <w:sz w:val="24"/>
          <w:szCs w:val="24"/>
        </w:rPr>
        <w: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w:t>
      </w:r>
    </w:p>
    <w:p w:rsidR="008E3B83" w:rsidRPr="008E3B83" w:rsidRDefault="00AE5ED7" w:rsidP="008B5466">
      <w:pPr>
        <w:spacing w:before="100" w:beforeAutospacing="1" w:after="100" w:afterAutospacing="1" w:line="240" w:lineRule="auto"/>
        <w:jc w:val="both"/>
        <w:rPr>
          <w:rFonts w:ascii="Arial" w:eastAsia="Times New Roman" w:hAnsi="Arial" w:cs="Arial"/>
          <w:color w:val="000000"/>
          <w:sz w:val="24"/>
          <w:szCs w:val="24"/>
        </w:rPr>
      </w:pPr>
      <w:r>
        <w:rPr>
          <w:rFonts w:ascii="Trebuchet MS" w:eastAsia="Times New Roman" w:hAnsi="Trebuchet MS" w:cs="Arial"/>
          <w:b/>
          <w:bCs/>
          <w:color w:val="0863A5"/>
          <w:sz w:val="20"/>
          <w:szCs w:val="20"/>
        </w:rPr>
        <w:t>Q) What is Composition?</w:t>
      </w:r>
    </w:p>
    <w:p w:rsidR="008E3B83" w:rsidRPr="008E3B83" w:rsidRDefault="00AE5ED7" w:rsidP="008B5466">
      <w:p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color w:val="333333"/>
          <w:sz w:val="24"/>
          <w:szCs w:val="24"/>
        </w:rPr>
        <w:t>Ans.</w:t>
      </w:r>
      <w:r w:rsidR="008E3B83" w:rsidRPr="008E3B83">
        <w:rPr>
          <w:rFonts w:ascii="Arial" w:eastAsia="Times New Roman" w:hAnsi="Arial" w:cs="Arial"/>
          <w:color w:val="333333"/>
          <w:sz w:val="24"/>
          <w:szCs w:val="24"/>
        </w:rPr>
        <w:t xml:space="preserve"> Composition is a special type of aggregation relationship with a difference that </w:t>
      </w:r>
      <w:proofErr w:type="spellStart"/>
      <w:proofErr w:type="gramStart"/>
      <w:r w:rsidR="008E3B83" w:rsidRPr="008E3B83">
        <w:rPr>
          <w:rFonts w:ascii="Arial" w:eastAsia="Times New Roman" w:hAnsi="Arial" w:cs="Arial"/>
          <w:color w:val="333333"/>
          <w:sz w:val="24"/>
          <w:szCs w:val="24"/>
        </w:rPr>
        <w:t>its</w:t>
      </w:r>
      <w:proofErr w:type="spellEnd"/>
      <w:proofErr w:type="gramEnd"/>
      <w:r w:rsidR="008E3B83" w:rsidRPr="008E3B83">
        <w:rPr>
          <w:rFonts w:ascii="Arial" w:eastAsia="Times New Roman" w:hAnsi="Arial" w:cs="Arial"/>
          <w:color w:val="333333"/>
          <w:sz w:val="24"/>
          <w:szCs w:val="24"/>
        </w:rPr>
        <w:t xml:space="preserve"> the compulsion for the </w:t>
      </w:r>
      <w:proofErr w:type="spellStart"/>
      <w:r w:rsidR="008E3B83" w:rsidRPr="008E3B83">
        <w:rPr>
          <w:rFonts w:ascii="Arial" w:eastAsia="Times New Roman" w:hAnsi="Arial" w:cs="Arial"/>
          <w:color w:val="333333"/>
          <w:sz w:val="24"/>
          <w:szCs w:val="24"/>
        </w:rPr>
        <w:t>OtherClass</w:t>
      </w:r>
      <w:proofErr w:type="spellEnd"/>
      <w:r w:rsidR="008E3B83" w:rsidRPr="008E3B83">
        <w:rPr>
          <w:rFonts w:ascii="Arial" w:eastAsia="Times New Roman" w:hAnsi="Arial" w:cs="Arial"/>
          <w:color w:val="333333"/>
          <w:sz w:val="24"/>
          <w:szCs w:val="24"/>
        </w:rPr>
        <w:t xml:space="preserve"> object (in previous example) to exist for the existence of </w:t>
      </w:r>
      <w:proofErr w:type="spellStart"/>
      <w:r w:rsidR="008E3B83" w:rsidRPr="008E3B83">
        <w:rPr>
          <w:rFonts w:ascii="Arial" w:eastAsia="Times New Roman" w:hAnsi="Arial" w:cs="Arial"/>
          <w:color w:val="333333"/>
          <w:sz w:val="24"/>
          <w:szCs w:val="24"/>
        </w:rPr>
        <w:t>MyMainClass</w:t>
      </w:r>
      <w:proofErr w:type="spellEnd"/>
      <w:r w:rsidR="008E3B83" w:rsidRPr="008E3B83">
        <w:rPr>
          <w:rFonts w:ascii="Arial" w:eastAsia="Times New Roman" w:hAnsi="Arial" w:cs="Arial"/>
          <w:color w:val="333333"/>
          <w:sz w:val="24"/>
          <w:szCs w:val="24"/>
        </w:rPr>
        <w: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 </w:t>
      </w:r>
      <w:r w:rsidR="00AE5ED7">
        <w:rPr>
          <w:rFonts w:ascii="Trebuchet MS" w:eastAsia="Times New Roman" w:hAnsi="Trebuchet MS" w:cs="Arial"/>
          <w:b/>
          <w:bCs/>
          <w:color w:val="0863A5"/>
          <w:sz w:val="20"/>
          <w:szCs w:val="20"/>
        </w:rPr>
        <w:t>Q</w:t>
      </w:r>
      <w:r w:rsidRPr="008E3B83">
        <w:rPr>
          <w:rFonts w:ascii="Trebuchet MS" w:eastAsia="Times New Roman" w:hAnsi="Trebuchet MS" w:cs="Arial"/>
          <w:b/>
          <w:bCs/>
          <w:color w:val="0863A5"/>
          <w:sz w:val="20"/>
          <w:szCs w:val="20"/>
        </w:rPr>
        <w:t xml:space="preserve">: Differences between Abstraction and </w:t>
      </w:r>
      <w:r w:rsidR="00AE5ED7" w:rsidRPr="008E3B83">
        <w:rPr>
          <w:rFonts w:ascii="Trebuchet MS" w:eastAsia="Times New Roman" w:hAnsi="Trebuchet MS" w:cs="Arial"/>
          <w:b/>
          <w:bCs/>
          <w:color w:val="0863A5"/>
          <w:sz w:val="20"/>
          <w:szCs w:val="20"/>
        </w:rPr>
        <w:t>Encapsulation?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Abstraction and encapsulation are complementary concepts. On the one hand, abstraction focuses on the behavior of an object. On the other hand, encapsulation focuses on the implementation of an object’s behavior. Encapsulation is usually achieved by hiding information about the internal state of an object and thus, can be seen as a strategy used in order to provide abstraction.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Calibri" w:eastAsia="Times New Roman" w:hAnsi="Calibri" w:cs="Arial"/>
          <w:b/>
          <w:bCs/>
          <w:color w:val="333333"/>
          <w:sz w:val="24"/>
          <w:szCs w:val="24"/>
        </w:rPr>
        <w:t xml:space="preserve">Q: What is difference </w:t>
      </w:r>
      <w:r w:rsidR="000D7878">
        <w:rPr>
          <w:rFonts w:ascii="Calibri" w:eastAsia="Times New Roman" w:hAnsi="Calibri" w:cs="Arial"/>
          <w:b/>
          <w:bCs/>
          <w:color w:val="333333"/>
          <w:sz w:val="24"/>
          <w:szCs w:val="24"/>
        </w:rPr>
        <w:t>between fail-fast and fail-safe</w:t>
      </w:r>
      <w:r w:rsidRPr="008E3B83">
        <w:rPr>
          <w:rFonts w:ascii="Calibri" w:eastAsia="Times New Roman" w:hAnsi="Calibri" w:cs="Arial"/>
          <w:b/>
          <w:bCs/>
          <w:color w:val="333333"/>
          <w:sz w:val="24"/>
          <w:szCs w:val="24"/>
        </w:rPr>
        <w:t>?</w:t>
      </w:r>
    </w:p>
    <w:p w:rsidR="00D5643A"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The </w:t>
      </w:r>
      <w:hyperlink r:id="rId9" w:tgtFrame="_blank" w:history="1">
        <w:r w:rsidRPr="008E3B83">
          <w:rPr>
            <w:rFonts w:ascii="Courier New" w:eastAsia="Times New Roman" w:hAnsi="Courier New" w:cs="Courier New"/>
            <w:color w:val="1155CC"/>
            <w:sz w:val="20"/>
            <w:szCs w:val="20"/>
            <w:u w:val="single"/>
          </w:rPr>
          <w:t>Iterator's</w:t>
        </w:r>
      </w:hyperlink>
      <w:r w:rsidRPr="008E3B83">
        <w:rPr>
          <w:rFonts w:ascii="Arial" w:eastAsia="Times New Roman" w:hAnsi="Arial" w:cs="Arial"/>
          <w:color w:val="333333"/>
          <w:sz w:val="24"/>
          <w:szCs w:val="24"/>
        </w:rPr>
        <w:t xml:space="preserve"> fail-safe property works with the clone of the underlying collection and thus, it is not affected by any modification in the collection. All the collection classes in java.util package are fail-fast, while the collection classes in </w:t>
      </w:r>
      <w:r w:rsidRPr="00D5643A">
        <w:rPr>
          <w:rFonts w:ascii="Arial" w:eastAsia="Times New Roman" w:hAnsi="Arial" w:cs="Arial"/>
          <w:b/>
          <w:color w:val="333333"/>
          <w:sz w:val="24"/>
          <w:szCs w:val="24"/>
        </w:rPr>
        <w:t>java.util.concurrent</w:t>
      </w:r>
      <w:r w:rsidRPr="008E3B83">
        <w:rPr>
          <w:rFonts w:ascii="Arial" w:eastAsia="Times New Roman" w:hAnsi="Arial" w:cs="Arial"/>
          <w:color w:val="333333"/>
          <w:sz w:val="24"/>
          <w:szCs w:val="24"/>
        </w:rPr>
        <w:t xml:space="preserve"> are fail-safe. Fail-fast iterators throw a </w:t>
      </w:r>
      <w:hyperlink r:id="rId10" w:tgtFrame="_blank" w:history="1">
        <w:r w:rsidRPr="008E3B83">
          <w:rPr>
            <w:rFonts w:ascii="Courier New" w:eastAsia="Times New Roman" w:hAnsi="Courier New" w:cs="Courier New"/>
            <w:color w:val="326693"/>
            <w:sz w:val="20"/>
            <w:szCs w:val="20"/>
          </w:rPr>
          <w:t>ConcurrentModificationException</w:t>
        </w:r>
      </w:hyperlink>
      <w:r w:rsidRPr="008E3B83">
        <w:rPr>
          <w:rFonts w:ascii="Arial" w:eastAsia="Times New Roman" w:hAnsi="Arial" w:cs="Arial"/>
          <w:color w:val="333333"/>
          <w:sz w:val="24"/>
          <w:szCs w:val="24"/>
        </w:rPr>
        <w:t>, while fail-safe iterator never throws such an exception.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Calibri" w:eastAsia="Times New Roman" w:hAnsi="Calibri" w:cs="Arial"/>
          <w:b/>
          <w:bCs/>
          <w:color w:val="333333"/>
          <w:sz w:val="24"/>
          <w:szCs w:val="24"/>
        </w:rPr>
        <w:t xml:space="preserve">Q: How do you ensure that N threads can access N resources without </w:t>
      </w:r>
      <w:r w:rsidR="000D7878" w:rsidRPr="008E3B83">
        <w:rPr>
          <w:rFonts w:ascii="Calibri" w:eastAsia="Times New Roman" w:hAnsi="Calibri" w:cs="Arial"/>
          <w:b/>
          <w:bCs/>
          <w:color w:val="333333"/>
          <w:sz w:val="24"/>
          <w:szCs w:val="24"/>
        </w:rPr>
        <w:t>deadlock?</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lastRenderedPageBreak/>
        <w:t xml:space="preserve">A very simple way to avoid deadlock while using N threads is to impose an ordering on the locks and force each thread to follow that ordering. Thus, if all threads lock and unlock the </w:t>
      </w:r>
      <w:proofErr w:type="spellStart"/>
      <w:r w:rsidRPr="008E3B83">
        <w:rPr>
          <w:rFonts w:ascii="Arial" w:eastAsia="Times New Roman" w:hAnsi="Arial" w:cs="Arial"/>
          <w:color w:val="333333"/>
          <w:sz w:val="24"/>
          <w:szCs w:val="24"/>
        </w:rPr>
        <w:t>mutexes</w:t>
      </w:r>
      <w:proofErr w:type="spellEnd"/>
      <w:r w:rsidRPr="008E3B83">
        <w:rPr>
          <w:rFonts w:ascii="Arial" w:eastAsia="Times New Roman" w:hAnsi="Arial" w:cs="Arial"/>
          <w:color w:val="333333"/>
          <w:sz w:val="24"/>
          <w:szCs w:val="24"/>
        </w:rPr>
        <w:t xml:space="preserve"> in the same order, no deadlocks can arise.</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 </w:t>
      </w:r>
      <w:proofErr w:type="gramStart"/>
      <w:r w:rsidRPr="008E3B83">
        <w:rPr>
          <w:rFonts w:ascii="Calibri" w:eastAsia="Times New Roman" w:hAnsi="Calibri" w:cs="Arial"/>
          <w:b/>
          <w:bCs/>
          <w:color w:val="333333"/>
          <w:sz w:val="24"/>
          <w:szCs w:val="24"/>
        </w:rPr>
        <w:t>Q :</w:t>
      </w:r>
      <w:proofErr w:type="gramEnd"/>
      <w:r w:rsidRPr="008E3B83">
        <w:rPr>
          <w:rFonts w:ascii="Calibri" w:eastAsia="Times New Roman" w:hAnsi="Calibri" w:cs="Arial"/>
          <w:b/>
          <w:bCs/>
          <w:color w:val="333333"/>
          <w:sz w:val="24"/>
          <w:szCs w:val="24"/>
        </w:rPr>
        <w:t xml:space="preserve"> Why Collection doesn’t extend Cloneable and Serializable interfaces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 The </w:t>
      </w:r>
      <w:hyperlink r:id="rId11" w:tgtFrame="_blank" w:history="1">
        <w:r w:rsidRPr="008E3B83">
          <w:rPr>
            <w:rFonts w:ascii="Courier New" w:eastAsia="Times New Roman" w:hAnsi="Courier New" w:cs="Courier New"/>
            <w:color w:val="1155CC"/>
            <w:sz w:val="20"/>
            <w:szCs w:val="20"/>
            <w:u w:val="single"/>
          </w:rPr>
          <w:t>Collection</w:t>
        </w:r>
      </w:hyperlink>
      <w:r w:rsidRPr="008E3B83">
        <w:rPr>
          <w:rFonts w:ascii="Arial" w:eastAsia="Times New Roman" w:hAnsi="Arial" w:cs="Arial"/>
          <w:color w:val="333333"/>
          <w:sz w:val="24"/>
          <w:szCs w:val="24"/>
        </w:rPr>
        <w:t> interface specifies groups of objects known as elements. Each concrete implementation of a </w:t>
      </w:r>
      <w:hyperlink r:id="rId12" w:tgtFrame="_blank" w:history="1">
        <w:r w:rsidRPr="008E3B83">
          <w:rPr>
            <w:rFonts w:ascii="Courier New" w:eastAsia="Times New Roman" w:hAnsi="Courier New" w:cs="Courier New"/>
            <w:color w:val="1155CC"/>
            <w:sz w:val="20"/>
            <w:szCs w:val="20"/>
            <w:u w:val="single"/>
          </w:rPr>
          <w:t>Collection</w:t>
        </w:r>
      </w:hyperlink>
      <w:r w:rsidRPr="008E3B83">
        <w:rPr>
          <w:rFonts w:ascii="Arial" w:eastAsia="Times New Roman" w:hAnsi="Arial" w:cs="Arial"/>
          <w:color w:val="333333"/>
          <w:sz w:val="24"/>
          <w:szCs w:val="24"/>
        </w:rPr>
        <w:t> can choose its own way of how to maintain and order its elements. Some collections allow duplicate keys, while some other collections don’t. The semantics and the implications of either cloning or serialization come into play when dealing with actual implementations. Thus, the concrete implementations of collections should decide how they can be cloned or serialized.</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 </w:t>
      </w:r>
      <w:proofErr w:type="gramStart"/>
      <w:r w:rsidRPr="008E3B83">
        <w:rPr>
          <w:rFonts w:ascii="Calibri" w:eastAsia="Times New Roman" w:hAnsi="Calibri" w:cs="Arial"/>
          <w:b/>
          <w:bCs/>
          <w:color w:val="333333"/>
          <w:sz w:val="24"/>
          <w:szCs w:val="24"/>
        </w:rPr>
        <w:t>Q :</w:t>
      </w:r>
      <w:proofErr w:type="gramEnd"/>
      <w:r w:rsidRPr="008E3B83">
        <w:rPr>
          <w:rFonts w:ascii="Calibri" w:eastAsia="Times New Roman" w:hAnsi="Calibri" w:cs="Arial"/>
          <w:b/>
          <w:bCs/>
          <w:color w:val="333333"/>
          <w:sz w:val="24"/>
          <w:szCs w:val="24"/>
        </w:rPr>
        <w:t> </w:t>
      </w:r>
      <w:hyperlink r:id="rId13" w:tgtFrame="_blank" w:history="1">
        <w:r w:rsidRPr="008E3B83">
          <w:rPr>
            <w:rFonts w:ascii="Calibri" w:eastAsia="Times New Roman" w:hAnsi="Calibri" w:cs="Arial"/>
            <w:b/>
            <w:bCs/>
            <w:color w:val="333333"/>
            <w:sz w:val="24"/>
            <w:szCs w:val="24"/>
            <w:u w:val="single"/>
          </w:rPr>
          <w:t xml:space="preserve">For-each </w:t>
        </w:r>
        <w:proofErr w:type="spellStart"/>
        <w:r w:rsidRPr="008E3B83">
          <w:rPr>
            <w:rFonts w:ascii="Calibri" w:eastAsia="Times New Roman" w:hAnsi="Calibri" w:cs="Arial"/>
            <w:b/>
            <w:bCs/>
            <w:color w:val="333333"/>
            <w:sz w:val="24"/>
            <w:szCs w:val="24"/>
            <w:u w:val="single"/>
          </w:rPr>
          <w:t>vs</w:t>
        </w:r>
        <w:proofErr w:type="spellEnd"/>
        <w:r w:rsidRPr="008E3B83">
          <w:rPr>
            <w:rFonts w:ascii="Calibri" w:eastAsia="Times New Roman" w:hAnsi="Calibri" w:cs="Arial"/>
            <w:b/>
            <w:bCs/>
            <w:color w:val="333333"/>
            <w:sz w:val="24"/>
            <w:szCs w:val="24"/>
            <w:u w:val="single"/>
          </w:rPr>
          <w:t xml:space="preserve"> Iterator. Which will be the better option</w:t>
        </w:r>
      </w:hyperlink>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Consolas" w:eastAsia="Times New Roman" w:hAnsi="Consolas" w:cs="Consolas"/>
          <w:color w:val="000000"/>
          <w:sz w:val="20"/>
          <w:szCs w:val="20"/>
          <w:shd w:val="clear" w:color="auto" w:fill="EEEEEE"/>
        </w:rPr>
        <w:t>for-</w:t>
      </w:r>
      <w:proofErr w:type="gramEnd"/>
      <w:r w:rsidRPr="008E3B83">
        <w:rPr>
          <w:rFonts w:ascii="Consolas" w:eastAsia="Times New Roman" w:hAnsi="Consolas" w:cs="Consolas"/>
          <w:color w:val="000000"/>
          <w:sz w:val="20"/>
          <w:szCs w:val="20"/>
          <w:shd w:val="clear" w:color="auto" w:fill="EEEEEE"/>
        </w:rPr>
        <w:t>each</w:t>
      </w:r>
      <w:r w:rsidRPr="008E3B83">
        <w:rPr>
          <w:rFonts w:ascii="Arial" w:eastAsia="Times New Roman" w:hAnsi="Arial" w:cs="Arial"/>
          <w:color w:val="000000"/>
          <w:sz w:val="20"/>
          <w:szCs w:val="20"/>
        </w:rPr>
        <w:t> is an advanced looping construct. Internally it creates an Iterator and iterates over the Collection. Only possible advantage of using actual Iterator object over for-each construct is that you can modify your collection using Iterator's methods like </w:t>
      </w:r>
      <w:r w:rsidRPr="008E3B83">
        <w:rPr>
          <w:rFonts w:ascii="Consolas" w:eastAsia="Times New Roman" w:hAnsi="Consolas" w:cs="Consolas"/>
          <w:color w:val="000000"/>
          <w:sz w:val="20"/>
          <w:szCs w:val="20"/>
          <w:shd w:val="clear" w:color="auto" w:fill="EEEEEE"/>
        </w:rPr>
        <w:t>.</w:t>
      </w:r>
      <w:proofErr w:type="gramStart"/>
      <w:r w:rsidRPr="008E3B83">
        <w:rPr>
          <w:rFonts w:ascii="Consolas" w:eastAsia="Times New Roman" w:hAnsi="Consolas" w:cs="Consolas"/>
          <w:color w:val="000000"/>
          <w:sz w:val="20"/>
          <w:szCs w:val="20"/>
          <w:shd w:val="clear" w:color="auto" w:fill="EEEEEE"/>
        </w:rPr>
        <w:t>remove(</w:t>
      </w:r>
      <w:proofErr w:type="gramEnd"/>
      <w:r w:rsidRPr="008E3B83">
        <w:rPr>
          <w:rFonts w:ascii="Consolas" w:eastAsia="Times New Roman" w:hAnsi="Consolas" w:cs="Consolas"/>
          <w:color w:val="000000"/>
          <w:sz w:val="20"/>
          <w:szCs w:val="20"/>
          <w:shd w:val="clear" w:color="auto" w:fill="EEEEEE"/>
        </w:rPr>
        <w:t>)</w:t>
      </w:r>
      <w:r w:rsidRPr="008E3B83">
        <w:rPr>
          <w:rFonts w:ascii="Arial" w:eastAsia="Times New Roman" w:hAnsi="Arial" w:cs="Arial"/>
          <w:color w:val="000000"/>
          <w:sz w:val="20"/>
          <w:szCs w:val="20"/>
        </w:rPr>
        <w:t>. Modifying the collection without using Iterator's methods while iterating will led to ConcurrentModificationException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 </w:t>
      </w:r>
      <w:r w:rsidRPr="008E3B83">
        <w:rPr>
          <w:rFonts w:ascii="Arial" w:eastAsia="Times New Roman" w:hAnsi="Arial" w:cs="Arial"/>
          <w:b/>
          <w:bCs/>
          <w:color w:val="333333"/>
          <w:sz w:val="24"/>
          <w:szCs w:val="24"/>
        </w:rPr>
        <w:t>Q: </w:t>
      </w:r>
      <w:r w:rsidRPr="008E3B83">
        <w:rPr>
          <w:rFonts w:ascii="Arial" w:eastAsia="Times New Roman" w:hAnsi="Arial" w:cs="Arial"/>
          <w:b/>
          <w:bCs/>
          <w:color w:val="000000"/>
          <w:sz w:val="24"/>
          <w:szCs w:val="24"/>
        </w:rPr>
        <w:t>Covariant Return Type</w:t>
      </w:r>
      <w:bookmarkStart w:id="0" w:name="_GoBack"/>
      <w:bookmarkEnd w:id="0"/>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The covariant return type specifies that the return type may vary in the same direction as the subclass.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Before Java5, it was not possible to override any method by changing the </w:t>
      </w:r>
      <w:r w:rsidRPr="008E3B83">
        <w:rPr>
          <w:rFonts w:ascii="Arial" w:eastAsia="Times New Roman" w:hAnsi="Arial" w:cs="Arial"/>
          <w:b/>
          <w:bCs/>
          <w:color w:val="000000"/>
          <w:sz w:val="24"/>
          <w:szCs w:val="24"/>
        </w:rPr>
        <w:t>return type.</w:t>
      </w:r>
      <w:r w:rsidRPr="008E3B83">
        <w:rPr>
          <w:rFonts w:ascii="Arial" w:eastAsia="Times New Roman" w:hAnsi="Arial" w:cs="Arial"/>
          <w:color w:val="000000"/>
          <w:sz w:val="24"/>
          <w:szCs w:val="24"/>
        </w:rPr>
        <w:t> But now, since Java5, it is possible to override method by changing the return type if subclass overrides any method whose return type is Non-Primitive but it changes its return type to subclass type</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roofErr w:type="gramStart"/>
      <w:r w:rsidRPr="008E3B83">
        <w:rPr>
          <w:rFonts w:ascii="Arial" w:eastAsia="Times New Roman" w:hAnsi="Arial" w:cs="Arial"/>
          <w:color w:val="000000"/>
          <w:sz w:val="24"/>
          <w:szCs w:val="24"/>
        </w:rPr>
        <w:t>class</w:t>
      </w:r>
      <w:proofErr w:type="gramEnd"/>
      <w:r w:rsidRPr="008E3B83">
        <w:rPr>
          <w:rFonts w:ascii="Arial" w:eastAsia="Times New Roman" w:hAnsi="Arial" w:cs="Arial"/>
          <w:color w:val="000000"/>
          <w:sz w:val="24"/>
          <w:szCs w:val="24"/>
        </w:rPr>
        <w:t> A {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A </w:t>
      </w:r>
      <w:proofErr w:type="gramStart"/>
      <w:r w:rsidRPr="008E3B83">
        <w:rPr>
          <w:rFonts w:ascii="Arial" w:eastAsia="Times New Roman" w:hAnsi="Arial" w:cs="Arial"/>
          <w:color w:val="000000"/>
          <w:sz w:val="24"/>
          <w:szCs w:val="24"/>
        </w:rPr>
        <w:t>get(</w:t>
      </w:r>
      <w:proofErr w:type="gramEnd"/>
      <w:r w:rsidRPr="008E3B83">
        <w:rPr>
          <w:rFonts w:ascii="Arial" w:eastAsia="Times New Roman" w:hAnsi="Arial" w:cs="Arial"/>
          <w:color w:val="000000"/>
          <w:sz w:val="24"/>
          <w:szCs w:val="24"/>
        </w:rPr>
        <w:t>){return this;}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Arial" w:eastAsia="Times New Roman" w:hAnsi="Arial" w:cs="Arial"/>
          <w:color w:val="000000"/>
          <w:sz w:val="24"/>
          <w:szCs w:val="24"/>
        </w:rPr>
        <w:t>class</w:t>
      </w:r>
      <w:proofErr w:type="gramEnd"/>
      <w:r w:rsidRPr="008E3B83">
        <w:rPr>
          <w:rFonts w:ascii="Arial" w:eastAsia="Times New Roman" w:hAnsi="Arial" w:cs="Arial"/>
          <w:color w:val="000000"/>
          <w:sz w:val="24"/>
          <w:szCs w:val="24"/>
        </w:rPr>
        <w:t> B1 extends A {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B1 </w:t>
      </w:r>
      <w:proofErr w:type="gramStart"/>
      <w:r w:rsidRPr="008E3B83">
        <w:rPr>
          <w:rFonts w:ascii="Arial" w:eastAsia="Times New Roman" w:hAnsi="Arial" w:cs="Arial"/>
          <w:color w:val="000000"/>
          <w:sz w:val="24"/>
          <w:szCs w:val="24"/>
        </w:rPr>
        <w:t>get(</w:t>
      </w:r>
      <w:proofErr w:type="gramEnd"/>
      <w:r w:rsidRPr="008E3B83">
        <w:rPr>
          <w:rFonts w:ascii="Arial" w:eastAsia="Times New Roman" w:hAnsi="Arial" w:cs="Arial"/>
          <w:color w:val="000000"/>
          <w:sz w:val="24"/>
          <w:szCs w:val="24"/>
        </w:rPr>
        <w:t>){return this;}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Arial" w:eastAsia="Times New Roman" w:hAnsi="Arial" w:cs="Arial"/>
          <w:color w:val="000000"/>
          <w:sz w:val="24"/>
          <w:szCs w:val="24"/>
        </w:rPr>
        <w:t>void</w:t>
      </w:r>
      <w:proofErr w:type="gramEnd"/>
      <w:r w:rsidRPr="008E3B83">
        <w:rPr>
          <w:rFonts w:ascii="Arial" w:eastAsia="Times New Roman" w:hAnsi="Arial" w:cs="Arial"/>
          <w:color w:val="000000"/>
          <w:sz w:val="24"/>
          <w:szCs w:val="24"/>
        </w:rPr>
        <w:t> message(){System.out.println("welcome to covariant return type");}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roofErr w:type="gramStart"/>
      <w:r w:rsidRPr="008E3B83">
        <w:rPr>
          <w:rFonts w:ascii="Arial" w:eastAsia="Times New Roman" w:hAnsi="Arial" w:cs="Arial"/>
          <w:color w:val="000000"/>
          <w:sz w:val="24"/>
          <w:szCs w:val="24"/>
        </w:rPr>
        <w:t>public</w:t>
      </w:r>
      <w:proofErr w:type="gramEnd"/>
      <w:r w:rsidRPr="008E3B83">
        <w:rPr>
          <w:rFonts w:ascii="Arial" w:eastAsia="Times New Roman" w:hAnsi="Arial" w:cs="Arial"/>
          <w:color w:val="000000"/>
          <w:sz w:val="24"/>
          <w:szCs w:val="24"/>
        </w:rPr>
        <w:t> static void main(String </w:t>
      </w:r>
      <w:proofErr w:type="spellStart"/>
      <w:r w:rsidRPr="008E3B83">
        <w:rPr>
          <w:rFonts w:ascii="Arial" w:eastAsia="Times New Roman" w:hAnsi="Arial" w:cs="Arial"/>
          <w:color w:val="000000"/>
          <w:sz w:val="24"/>
          <w:szCs w:val="24"/>
        </w:rPr>
        <w:t>args</w:t>
      </w:r>
      <w:proofErr w:type="spellEnd"/>
      <w:r w:rsidRPr="008E3B83">
        <w:rPr>
          <w:rFonts w:ascii="Arial" w:eastAsia="Times New Roman" w:hAnsi="Arial" w:cs="Arial"/>
          <w:color w:val="000000"/>
          <w:sz w:val="24"/>
          <w:szCs w:val="24"/>
        </w:rPr>
        <w:t>[])  {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Arial" w:eastAsia="Times New Roman" w:hAnsi="Arial" w:cs="Arial"/>
          <w:color w:val="000000"/>
          <w:sz w:val="24"/>
          <w:szCs w:val="24"/>
        </w:rPr>
        <w:t>new</w:t>
      </w:r>
      <w:proofErr w:type="gramEnd"/>
      <w:r w:rsidRPr="008E3B83">
        <w:rPr>
          <w:rFonts w:ascii="Arial" w:eastAsia="Times New Roman" w:hAnsi="Arial" w:cs="Arial"/>
          <w:color w:val="000000"/>
          <w:sz w:val="24"/>
          <w:szCs w:val="24"/>
        </w:rPr>
        <w:t> B1().get().message();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lastRenderedPageBreak/>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
    <w:p w:rsidR="008E3B83" w:rsidRPr="008E3B83" w:rsidRDefault="00792BE1" w:rsidP="008B5466">
      <w:pPr>
        <w:spacing w:before="100" w:beforeAutospacing="1" w:after="100" w:afterAutospacing="1" w:line="240" w:lineRule="auto"/>
        <w:jc w:val="both"/>
        <w:rPr>
          <w:rFonts w:ascii="Arial" w:eastAsia="Times New Roman" w:hAnsi="Arial" w:cs="Arial"/>
          <w:color w:val="000000"/>
          <w:sz w:val="24"/>
          <w:szCs w:val="24"/>
        </w:rPr>
      </w:pPr>
      <w:hyperlink r:id="rId14" w:tgtFrame="_blank" w:history="1">
        <w:r w:rsidR="008E3B83" w:rsidRPr="008E3B83">
          <w:rPr>
            <w:rFonts w:ascii="Arial" w:eastAsia="Times New Roman" w:hAnsi="Arial" w:cs="Arial"/>
            <w:b/>
            <w:bCs/>
            <w:color w:val="1155CC"/>
            <w:sz w:val="24"/>
            <w:szCs w:val="24"/>
            <w:u w:val="single"/>
          </w:rPr>
          <w:t xml:space="preserve">Test it </w:t>
        </w:r>
        <w:proofErr w:type="gramStart"/>
        <w:r w:rsidR="008E3B83" w:rsidRPr="008E3B83">
          <w:rPr>
            <w:rFonts w:ascii="Arial" w:eastAsia="Times New Roman" w:hAnsi="Arial" w:cs="Arial"/>
            <w:b/>
            <w:bCs/>
            <w:color w:val="1155CC"/>
            <w:sz w:val="24"/>
            <w:szCs w:val="24"/>
            <w:u w:val="single"/>
          </w:rPr>
          <w:t>Now</w:t>
        </w:r>
        <w:proofErr w:type="gramEnd"/>
      </w:hyperlink>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Output: welcome to covariant return type.</w:t>
      </w:r>
    </w:p>
    <w:p w:rsidR="008E3B83" w:rsidRPr="008E3B83" w:rsidRDefault="008E3B83" w:rsidP="00CD1DAE">
      <w:pPr>
        <w:spacing w:before="100" w:beforeAutospacing="1" w:after="100" w:afterAutospacing="1" w:line="240" w:lineRule="auto"/>
        <w:jc w:val="both"/>
        <w:rPr>
          <w:rFonts w:ascii="Arial" w:eastAsia="Times New Roman" w:hAnsi="Arial" w:cs="Arial"/>
          <w:b/>
          <w:bCs/>
          <w:color w:val="000000"/>
          <w:sz w:val="27"/>
          <w:szCs w:val="27"/>
        </w:rPr>
      </w:pPr>
      <w:r w:rsidRPr="008E3B83">
        <w:rPr>
          <w:rFonts w:ascii="Arial" w:eastAsia="Times New Roman" w:hAnsi="Arial" w:cs="Arial"/>
          <w:color w:val="000000"/>
          <w:sz w:val="24"/>
          <w:szCs w:val="24"/>
        </w:rPr>
        <w:t> </w:t>
      </w:r>
      <w:r w:rsidRPr="008E3B83">
        <w:rPr>
          <w:rFonts w:ascii="Calibri" w:eastAsia="Times New Roman" w:hAnsi="Calibri" w:cs="Arial"/>
          <w:b/>
          <w:bCs/>
          <w:sz w:val="27"/>
          <w:szCs w:val="27"/>
        </w:rPr>
        <w:t xml:space="preserve">Fail Fast </w:t>
      </w:r>
      <w:proofErr w:type="spellStart"/>
      <w:r w:rsidRPr="008E3B83">
        <w:rPr>
          <w:rFonts w:ascii="Calibri" w:eastAsia="Times New Roman" w:hAnsi="Calibri" w:cs="Arial"/>
          <w:b/>
          <w:bCs/>
          <w:sz w:val="27"/>
          <w:szCs w:val="27"/>
        </w:rPr>
        <w:t>vs</w:t>
      </w:r>
      <w:proofErr w:type="spellEnd"/>
      <w:r w:rsidRPr="008E3B83">
        <w:rPr>
          <w:rFonts w:ascii="Calibri" w:eastAsia="Times New Roman" w:hAnsi="Calibri" w:cs="Arial"/>
          <w:b/>
          <w:bCs/>
          <w:sz w:val="27"/>
          <w:szCs w:val="27"/>
        </w:rPr>
        <w:t xml:space="preserve"> Fail Safe Iterator in java</w:t>
      </w:r>
    </w:p>
    <w:p w:rsidR="008E3B83" w:rsidRPr="008E3B83" w:rsidRDefault="00792BE1" w:rsidP="008B5466">
      <w:pPr>
        <w:spacing w:before="100" w:beforeAutospacing="1" w:after="100" w:afterAutospacing="1" w:line="240" w:lineRule="auto"/>
        <w:jc w:val="both"/>
        <w:rPr>
          <w:rFonts w:ascii="Arial" w:eastAsia="Times New Roman" w:hAnsi="Arial" w:cs="Arial"/>
          <w:color w:val="000000"/>
          <w:sz w:val="24"/>
          <w:szCs w:val="24"/>
        </w:rPr>
      </w:pPr>
      <w:hyperlink r:id="rId15" w:tgtFrame="_blank" w:history="1">
        <w:r w:rsidR="008E3B83" w:rsidRPr="008E3B83">
          <w:rPr>
            <w:rFonts w:ascii="Arial" w:eastAsia="Times New Roman" w:hAnsi="Arial" w:cs="Arial"/>
            <w:color w:val="1155CC"/>
            <w:sz w:val="24"/>
            <w:szCs w:val="24"/>
            <w:u w:val="single"/>
          </w:rPr>
          <w:t>http://javahungry.blogspot.com/2014/04/fail-fast-iterator-vs-fail-safe-iterator-difference-with-example-in-java.html</w:t>
        </w:r>
      </w:hyperlink>
    </w:p>
    <w:p w:rsidR="008E3B83" w:rsidRDefault="008E3B83" w:rsidP="008B5466">
      <w:pPr>
        <w:spacing w:before="100" w:beforeAutospacing="1" w:after="100" w:afterAutospacing="1" w:line="240" w:lineRule="auto"/>
        <w:jc w:val="both"/>
        <w:rPr>
          <w:rFonts w:ascii="Calibri" w:eastAsia="Times New Roman" w:hAnsi="Calibri" w:cs="Arial"/>
          <w:b/>
          <w:bCs/>
          <w:color w:val="333333"/>
          <w:sz w:val="24"/>
          <w:szCs w:val="24"/>
        </w:rPr>
      </w:pPr>
      <w:r w:rsidRPr="008E3B83">
        <w:rPr>
          <w:rFonts w:ascii="Arial" w:eastAsia="Times New Roman" w:hAnsi="Arial" w:cs="Arial"/>
          <w:color w:val="000000"/>
          <w:sz w:val="24"/>
          <w:szCs w:val="24"/>
        </w:rPr>
        <w:t> </w:t>
      </w:r>
      <w:r w:rsidR="000D7878">
        <w:rPr>
          <w:rFonts w:ascii="Calibri" w:eastAsia="Times New Roman" w:hAnsi="Calibri" w:cs="Arial"/>
          <w:b/>
          <w:bCs/>
          <w:color w:val="333333"/>
          <w:sz w:val="24"/>
          <w:szCs w:val="24"/>
        </w:rPr>
        <w:t>23. How HashMap works in Java</w:t>
      </w:r>
      <w:r w:rsidRPr="008E3B83">
        <w:rPr>
          <w:rFonts w:ascii="Calibri" w:eastAsia="Times New Roman" w:hAnsi="Calibri" w:cs="Arial"/>
          <w:b/>
          <w:bCs/>
          <w:color w:val="333333"/>
          <w:sz w:val="24"/>
          <w:szCs w:val="24"/>
        </w:rPr>
        <w:t>?</w:t>
      </w:r>
    </w:p>
    <w:p w:rsidR="00EC6DF0" w:rsidRPr="00EC6DF0" w:rsidRDefault="00EC6DF0" w:rsidP="00EC6DF0">
      <w:pPr>
        <w:spacing w:after="0" w:line="240" w:lineRule="auto"/>
        <w:jc w:val="both"/>
        <w:rPr>
          <w:rFonts w:ascii="Arial" w:eastAsia="Times New Roman" w:hAnsi="Arial" w:cs="Arial"/>
          <w:color w:val="333333"/>
          <w:sz w:val="24"/>
          <w:szCs w:val="24"/>
        </w:rPr>
      </w:pPr>
      <w:r w:rsidRPr="00EC6DF0">
        <w:rPr>
          <w:rFonts w:ascii="Arial" w:eastAsia="Times New Roman" w:hAnsi="Arial" w:cs="Arial"/>
          <w:color w:val="333333"/>
          <w:sz w:val="24"/>
          <w:szCs w:val="24"/>
        </w:rPr>
        <w:t>HashMap uses set to collect elements indirectly.</w:t>
      </w:r>
    </w:p>
    <w:p w:rsidR="008E3B83" w:rsidRPr="008E3B83" w:rsidRDefault="008E3B83" w:rsidP="00EC6DF0">
      <w:pPr>
        <w:spacing w:after="0"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A </w:t>
      </w:r>
      <w:hyperlink r:id="rId16" w:tgtFrame="_blank" w:history="1">
        <w:r w:rsidRPr="008E3B83">
          <w:rPr>
            <w:rFonts w:ascii="Arial" w:eastAsia="Times New Roman" w:hAnsi="Arial" w:cs="Arial"/>
            <w:color w:val="333333"/>
            <w:sz w:val="24"/>
            <w:szCs w:val="24"/>
            <w:u w:val="single"/>
          </w:rPr>
          <w:t>HashMap in Java stores key-value pairs</w:t>
        </w:r>
      </w:hyperlink>
      <w:r w:rsidRPr="008E3B83">
        <w:rPr>
          <w:rFonts w:ascii="Arial" w:eastAsia="Times New Roman" w:hAnsi="Arial" w:cs="Arial"/>
          <w:color w:val="333333"/>
          <w:sz w:val="24"/>
          <w:szCs w:val="24"/>
        </w:rPr>
        <w:t>. The </w:t>
      </w:r>
      <w:hyperlink r:id="rId17" w:tgtFrame="_blank" w:history="1">
        <w:r w:rsidRPr="008E3B83">
          <w:rPr>
            <w:rFonts w:ascii="Arial" w:eastAsia="Times New Roman" w:hAnsi="Arial" w:cs="Arial"/>
            <w:color w:val="333333"/>
            <w:sz w:val="24"/>
            <w:szCs w:val="24"/>
            <w:u w:val="single"/>
          </w:rPr>
          <w:t>HashMap</w:t>
        </w:r>
      </w:hyperlink>
      <w:r w:rsidRPr="008E3B83">
        <w:rPr>
          <w:rFonts w:ascii="Arial" w:eastAsia="Times New Roman" w:hAnsi="Arial" w:cs="Arial"/>
          <w:color w:val="333333"/>
          <w:sz w:val="24"/>
          <w:szCs w:val="24"/>
        </w:rPr>
        <w:t> requires a hash function and uses </w:t>
      </w:r>
      <w:hyperlink r:id="rId18" w:anchor="hashCode%28%29" w:tgtFrame="_blank" w:history="1">
        <w:r w:rsidRPr="008E3B83">
          <w:rPr>
            <w:rFonts w:ascii="Arial" w:eastAsia="Times New Roman" w:hAnsi="Arial" w:cs="Arial"/>
            <w:color w:val="333333"/>
            <w:sz w:val="24"/>
            <w:szCs w:val="24"/>
            <w:u w:val="single"/>
          </w:rPr>
          <w:t>hashCode</w:t>
        </w:r>
      </w:hyperlink>
      <w:r w:rsidRPr="008E3B83">
        <w:rPr>
          <w:rFonts w:ascii="Arial" w:eastAsia="Times New Roman" w:hAnsi="Arial" w:cs="Arial"/>
          <w:color w:val="333333"/>
          <w:sz w:val="24"/>
          <w:szCs w:val="24"/>
        </w:rPr>
        <w:t> and equals methods, in order to put and retrieve elements to and from the collection respectively. When the put method is invoked, the </w:t>
      </w:r>
      <w:hyperlink r:id="rId19" w:tgtFrame="_blank" w:history="1">
        <w:r w:rsidRPr="008E3B83">
          <w:rPr>
            <w:rFonts w:ascii="Arial" w:eastAsia="Times New Roman" w:hAnsi="Arial" w:cs="Arial"/>
            <w:color w:val="333333"/>
            <w:sz w:val="24"/>
            <w:szCs w:val="24"/>
            <w:u w:val="single"/>
          </w:rPr>
          <w:t>HashMap</w:t>
        </w:r>
      </w:hyperlink>
      <w:r w:rsidRPr="008E3B83">
        <w:rPr>
          <w:rFonts w:ascii="Arial" w:eastAsia="Times New Roman" w:hAnsi="Arial" w:cs="Arial"/>
          <w:color w:val="333333"/>
          <w:sz w:val="24"/>
          <w:szCs w:val="24"/>
        </w:rPr>
        <w:t> </w:t>
      </w:r>
      <w:r w:rsidRPr="008E3B83">
        <w:rPr>
          <w:rFonts w:ascii="Arial" w:eastAsia="Times New Roman" w:hAnsi="Arial" w:cs="Arial"/>
          <w:b/>
          <w:bCs/>
          <w:color w:val="333333"/>
          <w:sz w:val="24"/>
          <w:szCs w:val="24"/>
        </w:rPr>
        <w:t>calculates the</w:t>
      </w:r>
      <w:r w:rsidRPr="008E3B83">
        <w:rPr>
          <w:rFonts w:ascii="Arial" w:eastAsia="Times New Roman" w:hAnsi="Arial" w:cs="Arial"/>
          <w:color w:val="333333"/>
          <w:sz w:val="24"/>
          <w:szCs w:val="24"/>
        </w:rPr>
        <w:t> </w:t>
      </w:r>
      <w:r w:rsidRPr="008E3B83">
        <w:rPr>
          <w:rFonts w:ascii="Arial" w:eastAsia="Times New Roman" w:hAnsi="Arial" w:cs="Arial"/>
          <w:b/>
          <w:bCs/>
          <w:color w:val="333333"/>
          <w:sz w:val="24"/>
          <w:szCs w:val="24"/>
        </w:rPr>
        <w:t>hash value of the key</w:t>
      </w:r>
      <w:r w:rsidRPr="008E3B83">
        <w:rPr>
          <w:rFonts w:ascii="Arial" w:eastAsia="Times New Roman" w:hAnsi="Arial" w:cs="Arial"/>
          <w:color w:val="333333"/>
          <w:sz w:val="24"/>
          <w:szCs w:val="24"/>
        </w:rPr>
        <w:t> </w:t>
      </w:r>
      <w:r w:rsidRPr="008E3B83">
        <w:rPr>
          <w:rFonts w:ascii="Arial" w:eastAsia="Times New Roman" w:hAnsi="Arial" w:cs="Arial"/>
          <w:b/>
          <w:bCs/>
          <w:color w:val="333333"/>
          <w:sz w:val="24"/>
          <w:szCs w:val="24"/>
        </w:rPr>
        <w:t>and stores the pair in the appropriate index inside the collection</w:t>
      </w:r>
      <w:r w:rsidRPr="008E3B83">
        <w:rPr>
          <w:rFonts w:ascii="Arial" w:eastAsia="Times New Roman" w:hAnsi="Arial" w:cs="Arial"/>
          <w:color w:val="333333"/>
          <w:sz w:val="24"/>
          <w:szCs w:val="24"/>
        </w:rPr>
        <w:t>. If the key exists, its value is updated with the new value. Some important characteristics of a </w:t>
      </w:r>
      <w:hyperlink r:id="rId20" w:tgtFrame="_blank" w:history="1">
        <w:r w:rsidRPr="008E3B83">
          <w:rPr>
            <w:rFonts w:ascii="Arial" w:eastAsia="Times New Roman" w:hAnsi="Arial" w:cs="Arial"/>
            <w:color w:val="333333"/>
            <w:sz w:val="24"/>
            <w:szCs w:val="24"/>
            <w:u w:val="single"/>
          </w:rPr>
          <w:t>HashMap</w:t>
        </w:r>
      </w:hyperlink>
      <w:r w:rsidRPr="008E3B83">
        <w:rPr>
          <w:rFonts w:ascii="Arial" w:eastAsia="Times New Roman" w:hAnsi="Arial" w:cs="Arial"/>
          <w:color w:val="333333"/>
          <w:sz w:val="24"/>
          <w:szCs w:val="24"/>
        </w:rPr>
        <w:t> are its capacity, its load factor and the threshold resizing.</w:t>
      </w:r>
    </w:p>
    <w:p w:rsidR="00EC6DF0" w:rsidRDefault="008E3B83" w:rsidP="008B5466">
      <w:pPr>
        <w:spacing w:before="100" w:beforeAutospacing="1" w:after="100" w:afterAutospacing="1" w:line="240" w:lineRule="auto"/>
        <w:jc w:val="both"/>
        <w:rPr>
          <w:rFonts w:ascii="Calibri" w:eastAsia="Times New Roman" w:hAnsi="Calibri" w:cs="Arial"/>
          <w:b/>
          <w:bCs/>
          <w:color w:val="333333"/>
          <w:sz w:val="24"/>
          <w:szCs w:val="24"/>
        </w:rPr>
      </w:pPr>
      <w:r w:rsidRPr="008E3B83">
        <w:rPr>
          <w:rFonts w:ascii="Calibri" w:eastAsia="Times New Roman" w:hAnsi="Calibri" w:cs="Arial"/>
          <w:b/>
          <w:bCs/>
          <w:color w:val="333333"/>
          <w:sz w:val="24"/>
          <w:szCs w:val="24"/>
        </w:rPr>
        <w:t>Q: What are some of the best practices relating t</w:t>
      </w:r>
      <w:r w:rsidR="007D7ADD">
        <w:rPr>
          <w:rFonts w:ascii="Calibri" w:eastAsia="Times New Roman" w:hAnsi="Calibri" w:cs="Arial"/>
          <w:b/>
          <w:bCs/>
          <w:color w:val="333333"/>
          <w:sz w:val="24"/>
          <w:szCs w:val="24"/>
        </w:rPr>
        <w:t>o the Java Collection framework</w:t>
      </w:r>
      <w:r w:rsidRPr="008E3B83">
        <w:rPr>
          <w:rFonts w:ascii="Calibri" w:eastAsia="Times New Roman" w:hAnsi="Calibri" w:cs="Arial"/>
          <w:b/>
          <w:bCs/>
          <w:color w:val="333333"/>
          <w:sz w:val="24"/>
          <w:szCs w:val="24"/>
        </w:rPr>
        <w: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Calibri" w:eastAsia="Times New Roman" w:hAnsi="Calibri" w:cs="Arial"/>
          <w:b/>
          <w:bCs/>
          <w:color w:val="333333"/>
          <w:sz w:val="24"/>
          <w:szCs w:val="24"/>
        </w:rPr>
        <w:t>39.</w:t>
      </w:r>
      <w:r w:rsidR="00A25924">
        <w:rPr>
          <w:rFonts w:ascii="Calibri" w:eastAsia="Times New Roman" w:hAnsi="Calibri" w:cs="Arial"/>
          <w:b/>
          <w:bCs/>
          <w:color w:val="333333"/>
          <w:sz w:val="24"/>
          <w:szCs w:val="24"/>
        </w:rPr>
        <w:t xml:space="preserve"> What is structure of Java Heap</w:t>
      </w:r>
      <w:r w:rsidRPr="008E3B83">
        <w:rPr>
          <w:rFonts w:ascii="Calibri" w:eastAsia="Times New Roman" w:hAnsi="Calibri" w:cs="Arial"/>
          <w:b/>
          <w:bCs/>
          <w:color w:val="333333"/>
          <w:sz w:val="24"/>
          <w:szCs w:val="24"/>
        </w:rPr>
        <w:t xml:space="preserve">? What is Perm Gen space in </w:t>
      </w:r>
      <w:proofErr w:type="gramStart"/>
      <w:r w:rsidRPr="008E3B83">
        <w:rPr>
          <w:rFonts w:ascii="Calibri" w:eastAsia="Times New Roman" w:hAnsi="Calibri" w:cs="Arial"/>
          <w:b/>
          <w:bCs/>
          <w:color w:val="333333"/>
          <w:sz w:val="24"/>
          <w:szCs w:val="24"/>
        </w:rPr>
        <w:t>Heap ?</w:t>
      </w:r>
      <w:proofErr w:type="gramEnd"/>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The </w:t>
      </w:r>
      <w:hyperlink r:id="rId21" w:tgtFrame="_blank" w:history="1">
        <w:r w:rsidRPr="008E3B83">
          <w:rPr>
            <w:rFonts w:ascii="Arial" w:eastAsia="Times New Roman" w:hAnsi="Arial" w:cs="Arial"/>
            <w:color w:val="333333"/>
            <w:sz w:val="24"/>
            <w:szCs w:val="24"/>
            <w:u w:val="single"/>
          </w:rPr>
          <w:t>JVM has a heap</w:t>
        </w:r>
      </w:hyperlink>
      <w:r w:rsidRPr="008E3B83">
        <w:rPr>
          <w:rFonts w:ascii="Arial" w:eastAsia="Times New Roman" w:hAnsi="Arial" w:cs="Arial"/>
          <w:color w:val="333333"/>
          <w:sz w:val="24"/>
          <w:szCs w:val="24"/>
        </w:rPr>
        <w:t> that is the runtime data area from which memory for all class instances and arrays is allocated. It is created at the JVM start-up. Heap memory for objects is reclaimed by an automatic memory management system which is known as a garbage collector. Heap memory consists of live and dead objects. Live objects are accessible by the application and will not be a subject of garbage collection. Dead objects are those which will never be accessible by the application, but have not been collected by the garbage collector yet. Such objects occupy the heap memory space until they are eventually collected by the garbage collector.</w:t>
      </w:r>
    </w:p>
    <w:p w:rsidR="008E3B83" w:rsidRPr="008E3B83" w:rsidRDefault="008E3B83" w:rsidP="008B5466">
      <w:pPr>
        <w:spacing w:before="100" w:beforeAutospacing="1" w:after="180" w:line="300" w:lineRule="atLeast"/>
        <w:jc w:val="both"/>
        <w:rPr>
          <w:rFonts w:ascii="Arial" w:eastAsia="Times New Roman" w:hAnsi="Arial" w:cs="Arial"/>
          <w:color w:val="000000"/>
          <w:sz w:val="24"/>
          <w:szCs w:val="24"/>
        </w:rPr>
      </w:pPr>
      <w:r w:rsidRPr="008E3B83">
        <w:rPr>
          <w:rFonts w:ascii="Arial" w:eastAsia="Times New Roman" w:hAnsi="Arial" w:cs="Arial"/>
          <w:b/>
          <w:bCs/>
          <w:color w:val="333333"/>
          <w:sz w:val="24"/>
          <w:szCs w:val="24"/>
        </w:rPr>
        <w:t>What is an Exception?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An Exception is an unwanted situation or event that occurs during the execution of a program, exceptions may lead to termination of the program if not handled properly.</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r w:rsidRPr="008E3B83">
        <w:rPr>
          <w:rFonts w:ascii="Signika" w:eastAsia="Times New Roman" w:hAnsi="Signika" w:cs="Arial"/>
          <w:b/>
          <w:bCs/>
          <w:color w:val="444444"/>
          <w:sz w:val="24"/>
          <w:szCs w:val="24"/>
        </w:rPr>
        <w:t>Unchecked Exceptions in Java</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roofErr w:type="spellStart"/>
      <w:r w:rsidRPr="008E3B83">
        <w:rPr>
          <w:rFonts w:ascii="Helvetica" w:eastAsia="Times New Roman" w:hAnsi="Helvetica" w:cs="Arial"/>
          <w:color w:val="000000"/>
          <w:sz w:val="18"/>
          <w:szCs w:val="18"/>
        </w:rPr>
        <w:t>ArithmeticException</w:t>
      </w:r>
      <w:proofErr w:type="spellEnd"/>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spellStart"/>
      <w:r w:rsidRPr="008E3B83">
        <w:rPr>
          <w:rFonts w:ascii="Helvetica" w:eastAsia="Times New Roman" w:hAnsi="Helvetica" w:cs="Arial"/>
          <w:color w:val="000000"/>
          <w:sz w:val="18"/>
          <w:szCs w:val="18"/>
        </w:rPr>
        <w:t>ArrayIndexOutOfBoundsException</w:t>
      </w:r>
      <w:proofErr w:type="spellEnd"/>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Helvetica" w:eastAsia="Times New Roman" w:hAnsi="Helvetica" w:cs="Arial"/>
          <w:color w:val="000000"/>
          <w:sz w:val="18"/>
          <w:szCs w:val="18"/>
        </w:rPr>
        <w:lastRenderedPageBreak/>
        <w:t>ClassCastException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spellStart"/>
      <w:r w:rsidRPr="008E3B83">
        <w:rPr>
          <w:rFonts w:ascii="Helvetica" w:eastAsia="Times New Roman" w:hAnsi="Helvetica" w:cs="Arial"/>
          <w:color w:val="000000"/>
          <w:sz w:val="18"/>
          <w:szCs w:val="18"/>
        </w:rPr>
        <w:t>IllegalArgumentException</w:t>
      </w:r>
      <w:proofErr w:type="spellEnd"/>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spellStart"/>
      <w:r w:rsidRPr="008E3B83">
        <w:rPr>
          <w:rFonts w:ascii="Arial" w:eastAsia="Times New Roman" w:hAnsi="Arial" w:cs="Arial"/>
          <w:color w:val="000000"/>
          <w:sz w:val="24"/>
          <w:szCs w:val="24"/>
        </w:rPr>
        <w:t>IllegalArgumentException</w:t>
      </w:r>
      <w:proofErr w:type="spellEnd"/>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spellStart"/>
      <w:r w:rsidRPr="008E3B83">
        <w:rPr>
          <w:rFonts w:ascii="Arial" w:eastAsia="Times New Roman" w:hAnsi="Arial" w:cs="Arial"/>
          <w:color w:val="000000"/>
          <w:sz w:val="24"/>
          <w:szCs w:val="24"/>
        </w:rPr>
        <w:t>NullPointerException</w:t>
      </w:r>
      <w:proofErr w:type="spellEnd"/>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PT Serif" w:eastAsia="Times New Roman" w:hAnsi="PT Serif" w:cs="Arial"/>
          <w:color w:val="4B4B4B"/>
          <w:sz w:val="21"/>
          <w:szCs w:val="21"/>
        </w:rPr>
        <w:t>ConcurrentModificationException</w:t>
      </w:r>
    </w:p>
    <w:p w:rsidR="008E3B83" w:rsidRPr="008B5466" w:rsidRDefault="008E3B83" w:rsidP="008B5466">
      <w:pPr>
        <w:spacing w:before="100" w:beforeAutospacing="1" w:after="100" w:afterAutospacing="1" w:line="240" w:lineRule="auto"/>
        <w:jc w:val="both"/>
        <w:rPr>
          <w:rFonts w:ascii="Arial" w:eastAsia="Times New Roman" w:hAnsi="Arial" w:cs="Arial"/>
          <w:b/>
          <w:color w:val="000000"/>
          <w:sz w:val="24"/>
          <w:szCs w:val="24"/>
          <w:u w:val="single"/>
        </w:rPr>
      </w:pPr>
      <w:r w:rsidRPr="008E3B83">
        <w:rPr>
          <w:rFonts w:ascii="Arial" w:eastAsia="Times New Roman" w:hAnsi="Arial" w:cs="Arial"/>
          <w:color w:val="000000"/>
          <w:sz w:val="24"/>
          <w:szCs w:val="24"/>
        </w:rPr>
        <w:t> </w:t>
      </w:r>
      <w:r w:rsidR="003A2CF8" w:rsidRPr="008B5466">
        <w:rPr>
          <w:rFonts w:ascii="Signika" w:eastAsia="Times New Roman" w:hAnsi="Signika" w:cs="Arial"/>
          <w:b/>
          <w:bCs/>
          <w:color w:val="444444"/>
          <w:sz w:val="29"/>
          <w:szCs w:val="29"/>
          <w:u w:val="single"/>
        </w:rPr>
        <w:t>C</w:t>
      </w:r>
      <w:r w:rsidRPr="008B5466">
        <w:rPr>
          <w:rFonts w:ascii="Signika" w:eastAsia="Times New Roman" w:hAnsi="Signika" w:cs="Arial"/>
          <w:b/>
          <w:bCs/>
          <w:color w:val="444444"/>
          <w:sz w:val="29"/>
          <w:szCs w:val="29"/>
          <w:u w:val="single"/>
        </w:rPr>
        <w:t>hecked Exceptions in Java</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hyperlink r:id="rId22" w:tgtFrame="_blank" w:tooltip="Java API" w:history="1">
        <w:r w:rsidRPr="008E3B83">
          <w:rPr>
            <w:rFonts w:ascii="Arial" w:eastAsia="Times New Roman" w:hAnsi="Arial" w:cs="Arial"/>
            <w:color w:val="0000FF"/>
            <w:sz w:val="24"/>
            <w:szCs w:val="24"/>
            <w:u w:val="single"/>
          </w:rPr>
          <w:t>IOException</w:t>
        </w:r>
      </w:hyperlink>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spellStart"/>
      <w:r w:rsidRPr="008E3B83">
        <w:rPr>
          <w:rFonts w:ascii="Arial" w:eastAsia="Times New Roman" w:hAnsi="Arial" w:cs="Arial"/>
          <w:color w:val="000000"/>
          <w:sz w:val="24"/>
          <w:szCs w:val="24"/>
        </w:rPr>
        <w:t>FileNotFoundException</w:t>
      </w:r>
      <w:proofErr w:type="spellEnd"/>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spellStart"/>
      <w:r w:rsidRPr="008E3B83">
        <w:rPr>
          <w:rFonts w:ascii="Arial" w:eastAsia="Times New Roman" w:hAnsi="Arial" w:cs="Arial"/>
          <w:color w:val="000000"/>
          <w:sz w:val="24"/>
          <w:szCs w:val="24"/>
        </w:rPr>
        <w:t>ClassNotFoundException</w:t>
      </w:r>
      <w:proofErr w:type="spellEnd"/>
    </w:p>
    <w:p w:rsidR="008E3B83" w:rsidRPr="008E3B83" w:rsidRDefault="00792BE1" w:rsidP="008B5466">
      <w:pPr>
        <w:spacing w:before="100" w:beforeAutospacing="1" w:after="100" w:afterAutospacing="1" w:line="240" w:lineRule="auto"/>
        <w:jc w:val="both"/>
        <w:rPr>
          <w:rFonts w:ascii="Arial" w:eastAsia="Times New Roman" w:hAnsi="Arial" w:cs="Arial"/>
          <w:color w:val="000000"/>
          <w:sz w:val="24"/>
          <w:szCs w:val="24"/>
        </w:rPr>
      </w:pPr>
      <w:hyperlink r:id="rId23" w:tgtFrame="_blank" w:tooltip="Java API" w:history="1">
        <w:proofErr w:type="spellStart"/>
        <w:r w:rsidR="008E3B83" w:rsidRPr="008E3B83">
          <w:rPr>
            <w:rFonts w:ascii="Arial" w:eastAsia="Times New Roman" w:hAnsi="Arial" w:cs="Arial"/>
            <w:color w:val="0000FF"/>
            <w:sz w:val="24"/>
            <w:szCs w:val="24"/>
            <w:u w:val="single"/>
          </w:rPr>
          <w:t>NoSuchMethodException</w:t>
        </w:r>
        <w:proofErr w:type="spellEnd"/>
      </w:hyperlink>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spellStart"/>
      <w:r w:rsidRPr="008E3B83">
        <w:rPr>
          <w:rFonts w:ascii="Arial" w:eastAsia="Times New Roman" w:hAnsi="Arial" w:cs="Arial"/>
          <w:color w:val="000000"/>
          <w:sz w:val="24"/>
          <w:szCs w:val="24"/>
        </w:rPr>
        <w:t>ParseException</w:t>
      </w:r>
      <w:proofErr w:type="spellEnd"/>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Verdana" w:eastAsia="Times New Roman" w:hAnsi="Verdana" w:cs="Arial"/>
          <w:color w:val="253B6D"/>
        </w:rPr>
        <w:t>Q. </w:t>
      </w:r>
      <w:r w:rsidRPr="008E3B83">
        <w:rPr>
          <w:rFonts w:ascii="Trebuchet MS" w:eastAsia="Times New Roman" w:hAnsi="Trebuchet MS" w:cs="Arial"/>
          <w:b/>
          <w:bCs/>
          <w:color w:val="0863A5"/>
          <w:sz w:val="20"/>
          <w:szCs w:val="20"/>
        </w:rPr>
        <w:t>What is the difference when the synchronized keyword is applied to a static method or to a non static method?</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Arial" w:eastAsia="Times New Roman" w:hAnsi="Arial" w:cs="Arial"/>
          <w:color w:val="000000"/>
          <w:sz w:val="24"/>
          <w:szCs w:val="24"/>
        </w:rPr>
        <w:t>Ans.</w:t>
      </w:r>
      <w:proofErr w:type="gramEnd"/>
      <w:r w:rsidRPr="008E3B83">
        <w:rPr>
          <w:rFonts w:ascii="Arial" w:eastAsia="Times New Roman" w:hAnsi="Arial" w:cs="Arial"/>
          <w:color w:val="000000"/>
          <w:sz w:val="24"/>
          <w:szCs w:val="24"/>
        </w:rPr>
        <w:t xml:space="preserve"> When a synch non static method is called a lock is obtained on the object. When a </w:t>
      </w:r>
      <w:r w:rsidRPr="008E3B83">
        <w:rPr>
          <w:rFonts w:ascii="Arial" w:eastAsia="Times New Roman" w:hAnsi="Arial" w:cs="Arial"/>
          <w:b/>
          <w:bCs/>
          <w:color w:val="000000"/>
          <w:sz w:val="24"/>
          <w:szCs w:val="24"/>
        </w:rPr>
        <w:t>synch static method is called a lock is obtained on the class and not on the object</w:t>
      </w:r>
      <w:r w:rsidRPr="008E3B83">
        <w:rPr>
          <w:rFonts w:ascii="Arial" w:eastAsia="Times New Roman" w:hAnsi="Arial" w:cs="Arial"/>
          <w:color w:val="000000"/>
          <w:sz w:val="24"/>
          <w:szCs w:val="24"/>
        </w:rPr>
        <w:t>. The lock on the object a</w:t>
      </w:r>
      <w:r w:rsidR="000A5BB5">
        <w:rPr>
          <w:rFonts w:ascii="Arial" w:eastAsia="Times New Roman" w:hAnsi="Arial" w:cs="Arial"/>
          <w:color w:val="000000"/>
          <w:sz w:val="24"/>
          <w:szCs w:val="24"/>
        </w:rPr>
        <w:t xml:space="preserve">nd the lock on the class </w:t>
      </w:r>
      <w:proofErr w:type="spellStart"/>
      <w:r w:rsidR="000A5BB5">
        <w:rPr>
          <w:rFonts w:ascii="Arial" w:eastAsia="Times New Roman" w:hAnsi="Arial" w:cs="Arial"/>
          <w:color w:val="000000"/>
          <w:sz w:val="24"/>
          <w:szCs w:val="24"/>
        </w:rPr>
        <w:t>donâ</w:t>
      </w:r>
      <w:proofErr w:type="spellEnd"/>
      <w:r w:rsidRPr="008E3B83">
        <w:rPr>
          <w:rFonts w:ascii="Arial" w:eastAsia="Times New Roman" w:hAnsi="Arial" w:cs="Arial"/>
          <w:color w:val="000000"/>
          <w:sz w:val="24"/>
          <w:szCs w:val="24"/>
        </w:rPr>
        <w:t xml:space="preserve"> interfere with each other. It means, a thread accessing a synch non static method, then the other thread can access the synch static method at the same time but </w:t>
      </w:r>
      <w:proofErr w:type="spellStart"/>
      <w:r w:rsidRPr="008E3B83">
        <w:rPr>
          <w:rFonts w:ascii="Arial" w:eastAsia="Times New Roman" w:hAnsi="Arial" w:cs="Arial"/>
          <w:color w:val="000000"/>
          <w:sz w:val="24"/>
          <w:szCs w:val="24"/>
        </w:rPr>
        <w:t>canâ</w:t>
      </w:r>
      <w:proofErr w:type="spellEnd"/>
      <w:r w:rsidRPr="008E3B83">
        <w:rPr>
          <w:rFonts w:ascii="Arial" w:eastAsia="Times New Roman" w:hAnsi="Arial" w:cs="Arial"/>
          <w:color w:val="000000"/>
          <w:sz w:val="24"/>
          <w:szCs w:val="24"/>
        </w:rPr>
        <w:t>€™</w:t>
      </w:r>
      <w:proofErr w:type="spellStart"/>
      <w:r w:rsidRPr="008E3B83">
        <w:rPr>
          <w:rFonts w:ascii="Arial" w:eastAsia="Times New Roman" w:hAnsi="Arial" w:cs="Arial"/>
          <w:color w:val="000000"/>
          <w:sz w:val="24"/>
          <w:szCs w:val="24"/>
        </w:rPr>
        <w:t>t</w:t>
      </w:r>
      <w:proofErr w:type="spellEnd"/>
      <w:r w:rsidRPr="008E3B83">
        <w:rPr>
          <w:rFonts w:ascii="Arial" w:eastAsia="Times New Roman" w:hAnsi="Arial" w:cs="Arial"/>
          <w:color w:val="000000"/>
          <w:sz w:val="24"/>
          <w:szCs w:val="24"/>
        </w:rPr>
        <w:t xml:space="preserve"> access the synch non static method.</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0863A5"/>
          <w:sz w:val="20"/>
          <w:szCs w:val="20"/>
        </w:rPr>
        <w:t>Q. What is a volatile keyword?</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Arial" w:eastAsia="Times New Roman" w:hAnsi="Arial" w:cs="Arial"/>
          <w:color w:val="000000"/>
          <w:sz w:val="24"/>
          <w:szCs w:val="24"/>
        </w:rPr>
        <w:t>Ans.</w:t>
      </w:r>
      <w:proofErr w:type="gramEnd"/>
      <w:r w:rsidRPr="008E3B83">
        <w:rPr>
          <w:rFonts w:ascii="Arial" w:eastAsia="Times New Roman" w:hAnsi="Arial" w:cs="Arial"/>
          <w:color w:val="000000"/>
          <w:sz w:val="24"/>
          <w:szCs w:val="24"/>
        </w:rPr>
        <w:t xml:space="preserve"> In general each thread has its own copy of variable, such that one thread is not concerned with the value of same variable in the other thread. But sometime this may not be the case. Consider a scenario in which the count variable is holding the number of times a method is called for a given class irrespective of any thread calling, in this case irrespective of thread access the count has to be increased so the count variable is declared as volatile. The copy of volatile variable is stored in the main memory, so every time a thread access the variable even for reading purpose the local copy is updated each time from the main memory. The volatile </w:t>
      </w:r>
      <w:proofErr w:type="gramStart"/>
      <w:r w:rsidRPr="008E3B83">
        <w:rPr>
          <w:rFonts w:ascii="Arial" w:eastAsia="Times New Roman" w:hAnsi="Arial" w:cs="Arial"/>
          <w:color w:val="000000"/>
          <w:sz w:val="24"/>
          <w:szCs w:val="24"/>
        </w:rPr>
        <w:t>variable also have</w:t>
      </w:r>
      <w:proofErr w:type="gramEnd"/>
      <w:r w:rsidRPr="008E3B83">
        <w:rPr>
          <w:rFonts w:ascii="Arial" w:eastAsia="Times New Roman" w:hAnsi="Arial" w:cs="Arial"/>
          <w:color w:val="000000"/>
          <w:sz w:val="24"/>
          <w:szCs w:val="24"/>
        </w:rPr>
        <w:t xml:space="preserve"> performance issues.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lastRenderedPageBreak/>
        <w:t> </w:t>
      </w:r>
      <w:r w:rsidRPr="008E3B83">
        <w:rPr>
          <w:rFonts w:ascii="Trebuchet MS" w:eastAsia="Times New Roman" w:hAnsi="Trebuchet MS" w:cs="Arial"/>
          <w:b/>
          <w:bCs/>
          <w:color w:val="0863A5"/>
          <w:sz w:val="20"/>
          <w:szCs w:val="20"/>
        </w:rPr>
        <w:t>Q. If code running is a thread creates a new thread what will be the initial priority of the newly created thread?</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Arial" w:eastAsia="Times New Roman" w:hAnsi="Arial" w:cs="Arial"/>
          <w:color w:val="000000"/>
          <w:sz w:val="24"/>
          <w:szCs w:val="24"/>
        </w:rPr>
        <w:t>Ans.</w:t>
      </w:r>
      <w:proofErr w:type="gramEnd"/>
      <w:r w:rsidRPr="008E3B83">
        <w:rPr>
          <w:rFonts w:ascii="Arial" w:eastAsia="Times New Roman" w:hAnsi="Arial" w:cs="Arial"/>
          <w:color w:val="000000"/>
          <w:sz w:val="24"/>
          <w:szCs w:val="24"/>
        </w:rPr>
        <w:t xml:space="preserve"> When a code running in a thread creates a new thread </w:t>
      </w:r>
      <w:proofErr w:type="gramStart"/>
      <w:r w:rsidRPr="008E3B83">
        <w:rPr>
          <w:rFonts w:ascii="Arial" w:eastAsia="Times New Roman" w:hAnsi="Arial" w:cs="Arial"/>
          <w:color w:val="000000"/>
          <w:sz w:val="24"/>
          <w:szCs w:val="24"/>
        </w:rPr>
        <w:t>object ,</w:t>
      </w:r>
      <w:proofErr w:type="gramEnd"/>
      <w:r w:rsidRPr="008E3B83">
        <w:rPr>
          <w:rFonts w:ascii="Arial" w:eastAsia="Times New Roman" w:hAnsi="Arial" w:cs="Arial"/>
          <w:color w:val="000000"/>
          <w:sz w:val="24"/>
          <w:szCs w:val="24"/>
        </w:rPr>
        <w:t xml:space="preserve"> the priority of the new thread is set equal to the priority of the thread which has created it.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r w:rsidRPr="008E3B83">
        <w:rPr>
          <w:rFonts w:ascii="Trebuchet MS" w:eastAsia="Times New Roman" w:hAnsi="Trebuchet MS" w:cs="Arial"/>
          <w:b/>
          <w:bCs/>
          <w:color w:val="0863A5"/>
          <w:sz w:val="20"/>
          <w:szCs w:val="20"/>
        </w:rPr>
        <w:t>Q. What all constructors are present in the Thread class?</w:t>
      </w:r>
    </w:p>
    <w:p w:rsidR="008E3B83" w:rsidRPr="008E3B83" w:rsidRDefault="008E3B83" w:rsidP="00925014">
      <w:pPr>
        <w:spacing w:before="100" w:beforeAutospacing="1" w:after="100" w:afterAutospacing="1" w:line="240" w:lineRule="auto"/>
        <w:rPr>
          <w:rFonts w:ascii="Arial" w:eastAsia="Times New Roman" w:hAnsi="Arial" w:cs="Arial"/>
          <w:color w:val="000000"/>
          <w:sz w:val="24"/>
          <w:szCs w:val="24"/>
        </w:rPr>
      </w:pPr>
      <w:proofErr w:type="gramStart"/>
      <w:r w:rsidRPr="008E3B83">
        <w:rPr>
          <w:rFonts w:ascii="Arial" w:eastAsia="Times New Roman" w:hAnsi="Arial" w:cs="Arial"/>
          <w:color w:val="000000"/>
          <w:sz w:val="24"/>
          <w:szCs w:val="24"/>
        </w:rPr>
        <w:t>Thread(</w:t>
      </w:r>
      <w:proofErr w:type="gramEnd"/>
      <w:r w:rsidRPr="008E3B83">
        <w:rPr>
          <w:rFonts w:ascii="Arial" w:eastAsia="Times New Roman" w:hAnsi="Arial" w:cs="Arial"/>
          <w:color w:val="000000"/>
          <w:sz w:val="24"/>
          <w:szCs w:val="24"/>
        </w:rPr>
        <w:t>)</w:t>
      </w:r>
      <w:r w:rsidRPr="008E3B83">
        <w:rPr>
          <w:rFonts w:ascii="Arial" w:eastAsia="Times New Roman" w:hAnsi="Arial" w:cs="Arial"/>
          <w:color w:val="000000"/>
          <w:sz w:val="24"/>
          <w:szCs w:val="24"/>
        </w:rPr>
        <w:br/>
        <w:t>Thread(Runnable target)</w:t>
      </w:r>
      <w:r w:rsidRPr="008E3B83">
        <w:rPr>
          <w:rFonts w:ascii="Arial" w:eastAsia="Times New Roman" w:hAnsi="Arial" w:cs="Arial"/>
          <w:color w:val="000000"/>
          <w:sz w:val="24"/>
          <w:szCs w:val="24"/>
        </w:rPr>
        <w:br/>
        <w:t>Thread(Runnable target, String name)</w:t>
      </w:r>
      <w:r w:rsidRPr="008E3B83">
        <w:rPr>
          <w:rFonts w:ascii="Arial" w:eastAsia="Times New Roman" w:hAnsi="Arial" w:cs="Arial"/>
          <w:color w:val="000000"/>
          <w:sz w:val="24"/>
          <w:szCs w:val="24"/>
        </w:rPr>
        <w:br/>
        <w:t>Thread(String name)</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0863A5"/>
          <w:sz w:val="20"/>
          <w:szCs w:val="20"/>
        </w:rPr>
        <w:t>Q. What is differen</w:t>
      </w:r>
      <w:r w:rsidR="001D0AE8">
        <w:rPr>
          <w:rFonts w:ascii="Trebuchet MS" w:eastAsia="Times New Roman" w:hAnsi="Trebuchet MS" w:cs="Arial"/>
          <w:b/>
          <w:bCs/>
          <w:color w:val="0863A5"/>
          <w:sz w:val="20"/>
          <w:szCs w:val="20"/>
        </w:rPr>
        <w:t>ce between Arrays and ArrayList</w:t>
      </w:r>
      <w:r w:rsidRPr="008E3B83">
        <w:rPr>
          <w:rFonts w:ascii="Trebuchet MS" w:eastAsia="Times New Roman" w:hAnsi="Trebuchet MS" w:cs="Arial"/>
          <w:b/>
          <w:bCs/>
          <w:color w:val="0863A5"/>
          <w:sz w:val="20"/>
          <w:szCs w:val="20"/>
        </w:rPr>
        <w: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roofErr w:type="spellStart"/>
      <w:r w:rsidRPr="008E3B83">
        <w:rPr>
          <w:rFonts w:ascii="Arial" w:eastAsia="Times New Roman" w:hAnsi="Arial" w:cs="Arial"/>
          <w:color w:val="000000"/>
          <w:sz w:val="24"/>
          <w:szCs w:val="24"/>
        </w:rPr>
        <w:t>Ans</w:t>
      </w:r>
      <w:proofErr w:type="spellEnd"/>
      <w:r w:rsidRPr="008E3B83">
        <w:rPr>
          <w:rFonts w:ascii="Arial" w:eastAsia="Times New Roman" w:hAnsi="Arial" w:cs="Arial"/>
          <w:color w:val="000000"/>
          <w:sz w:val="24"/>
          <w:szCs w:val="24"/>
        </w:rPr>
        <w:t>)</w:t>
      </w:r>
    </w:p>
    <w:p w:rsidR="008E3B83" w:rsidRPr="008E3B83" w:rsidRDefault="008E3B83" w:rsidP="00925014">
      <w:pPr>
        <w:spacing w:before="100" w:beforeAutospacing="1" w:after="100" w:afterAutospacing="1" w:line="240" w:lineRule="auto"/>
        <w:rPr>
          <w:rFonts w:ascii="Arial" w:eastAsia="Times New Roman" w:hAnsi="Arial" w:cs="Arial"/>
          <w:color w:val="000000"/>
          <w:sz w:val="24"/>
          <w:szCs w:val="24"/>
        </w:rPr>
      </w:pPr>
      <w:r w:rsidRPr="008E3B83">
        <w:rPr>
          <w:rFonts w:ascii="Arial" w:eastAsia="Times New Roman" w:hAnsi="Arial" w:cs="Arial"/>
          <w:b/>
          <w:bCs/>
          <w:color w:val="000000"/>
          <w:sz w:val="24"/>
          <w:szCs w:val="24"/>
        </w:rPr>
        <w:t>1. Arrays </w:t>
      </w:r>
      <w:r w:rsidRPr="008E3B83">
        <w:rPr>
          <w:rFonts w:ascii="Arial" w:eastAsia="Times New Roman" w:hAnsi="Arial" w:cs="Arial"/>
          <w:color w:val="000000"/>
          <w:sz w:val="24"/>
          <w:szCs w:val="24"/>
        </w:rPr>
        <w:t xml:space="preserve">are created of fix size whereas ArrayList is of not fix size. It means that once array is declared </w:t>
      </w:r>
      <w:proofErr w:type="gramStart"/>
      <w:r w:rsidRPr="008E3B83">
        <w:rPr>
          <w:rFonts w:ascii="Arial" w:eastAsia="Times New Roman" w:hAnsi="Arial" w:cs="Arial"/>
          <w:color w:val="000000"/>
          <w:sz w:val="24"/>
          <w:szCs w:val="24"/>
        </w:rPr>
        <w:t>as :</w:t>
      </w:r>
      <w:proofErr w:type="gramEnd"/>
    </w:p>
    <w:p w:rsidR="008E3B83" w:rsidRPr="008E3B83" w:rsidRDefault="00792BE1" w:rsidP="00925014">
      <w:pPr>
        <w:spacing w:before="100" w:beforeAutospacing="1" w:after="100" w:afterAutospacing="1" w:line="240" w:lineRule="auto"/>
        <w:rPr>
          <w:rFonts w:ascii="Arial" w:eastAsia="Times New Roman" w:hAnsi="Arial" w:cs="Arial"/>
          <w:color w:val="000000"/>
          <w:sz w:val="24"/>
          <w:szCs w:val="24"/>
        </w:rPr>
      </w:pPr>
      <w:hyperlink r:id="rId24" w:tgtFrame="_blank" w:history="1">
        <w:proofErr w:type="gramStart"/>
        <w:r w:rsidR="008E3B83" w:rsidRPr="008E3B83">
          <w:rPr>
            <w:rFonts w:ascii="Arial" w:eastAsia="Times New Roman" w:hAnsi="Arial" w:cs="Arial"/>
            <w:color w:val="1155CC"/>
            <w:sz w:val="24"/>
            <w:szCs w:val="24"/>
            <w:u w:val="single"/>
          </w:rPr>
          <w:t>1.int</w:t>
        </w:r>
        <w:proofErr w:type="gramEnd"/>
      </w:hyperlink>
      <w:r w:rsidR="008E3B83" w:rsidRPr="008E3B83">
        <w:rPr>
          <w:rFonts w:ascii="Arial" w:eastAsia="Times New Roman" w:hAnsi="Arial" w:cs="Arial"/>
          <w:color w:val="000000"/>
          <w:sz w:val="24"/>
          <w:szCs w:val="24"/>
        </w:rPr>
        <w:t xml:space="preserve"> [] </w:t>
      </w:r>
      <w:proofErr w:type="spellStart"/>
      <w:r w:rsidR="008E3B83" w:rsidRPr="008E3B83">
        <w:rPr>
          <w:rFonts w:ascii="Arial" w:eastAsia="Times New Roman" w:hAnsi="Arial" w:cs="Arial"/>
          <w:color w:val="000000"/>
          <w:sz w:val="24"/>
          <w:szCs w:val="24"/>
        </w:rPr>
        <w:t>intArray</w:t>
      </w:r>
      <w:proofErr w:type="spellEnd"/>
      <w:r w:rsidR="008E3B83" w:rsidRPr="008E3B83">
        <w:rPr>
          <w:rFonts w:ascii="Arial" w:eastAsia="Times New Roman" w:hAnsi="Arial" w:cs="Arial"/>
          <w:color w:val="000000"/>
          <w:sz w:val="24"/>
          <w:szCs w:val="24"/>
        </w:rPr>
        <w:t xml:space="preserve">= new </w:t>
      </w:r>
      <w:proofErr w:type="spellStart"/>
      <w:r w:rsidR="008E3B83" w:rsidRPr="008E3B83">
        <w:rPr>
          <w:rFonts w:ascii="Arial" w:eastAsia="Times New Roman" w:hAnsi="Arial" w:cs="Arial"/>
          <w:color w:val="000000"/>
          <w:sz w:val="24"/>
          <w:szCs w:val="24"/>
        </w:rPr>
        <w:t>int</w:t>
      </w:r>
      <w:proofErr w:type="spellEnd"/>
      <w:r w:rsidR="008E3B83" w:rsidRPr="008E3B83">
        <w:rPr>
          <w:rFonts w:ascii="Arial" w:eastAsia="Times New Roman" w:hAnsi="Arial" w:cs="Arial"/>
          <w:color w:val="000000"/>
          <w:sz w:val="24"/>
          <w:szCs w:val="24"/>
        </w:rPr>
        <w:t>[6];</w:t>
      </w:r>
    </w:p>
    <w:p w:rsidR="008E3B83" w:rsidRPr="008E3B83" w:rsidRDefault="008E3B83" w:rsidP="00925014">
      <w:pPr>
        <w:spacing w:before="100" w:beforeAutospacing="1" w:after="100" w:afterAutospacing="1" w:line="240" w:lineRule="auto"/>
        <w:ind w:firstLine="720"/>
        <w:rPr>
          <w:rFonts w:ascii="Arial" w:eastAsia="Times New Roman" w:hAnsi="Arial" w:cs="Arial"/>
          <w:color w:val="000000"/>
          <w:sz w:val="24"/>
          <w:szCs w:val="24"/>
        </w:rPr>
      </w:pPr>
      <w:proofErr w:type="gramStart"/>
      <w:r w:rsidRPr="008E3B83">
        <w:rPr>
          <w:rFonts w:ascii="Arial" w:eastAsia="Times New Roman" w:hAnsi="Arial" w:cs="Arial"/>
          <w:color w:val="000000"/>
          <w:sz w:val="24"/>
          <w:szCs w:val="24"/>
        </w:rPr>
        <w:t>2.intArray</w:t>
      </w:r>
      <w:proofErr w:type="gramEnd"/>
      <w:r w:rsidRPr="008E3B83">
        <w:rPr>
          <w:rFonts w:ascii="Arial" w:eastAsia="Times New Roman" w:hAnsi="Arial" w:cs="Arial"/>
          <w:color w:val="000000"/>
          <w:sz w:val="24"/>
          <w:szCs w:val="24"/>
        </w:rPr>
        <w:t xml:space="preserve">[7]   // will give </w:t>
      </w:r>
      <w:proofErr w:type="spellStart"/>
      <w:r w:rsidRPr="008E3B83">
        <w:rPr>
          <w:rFonts w:ascii="Arial" w:eastAsia="Times New Roman" w:hAnsi="Arial" w:cs="Arial"/>
          <w:color w:val="000000"/>
          <w:sz w:val="24"/>
          <w:szCs w:val="24"/>
        </w:rPr>
        <w:t>ArraysOutOfBoundException</w:t>
      </w:r>
      <w:proofErr w:type="spellEnd"/>
      <w:r w:rsidRPr="008E3B83">
        <w:rPr>
          <w:rFonts w:ascii="Arial" w:eastAsia="Times New Roman" w:hAnsi="Arial" w:cs="Arial"/>
          <w:color w:val="000000"/>
          <w:sz w:val="24"/>
          <w:szCs w:val="24"/>
        </w:rPr>
        <w:t>.</w:t>
      </w:r>
    </w:p>
    <w:p w:rsidR="008E3B83" w:rsidRPr="008E3B83" w:rsidRDefault="008E3B83" w:rsidP="00925014">
      <w:pPr>
        <w:spacing w:before="100" w:beforeAutospacing="1" w:after="100" w:afterAutospacing="1" w:line="240" w:lineRule="auto"/>
        <w:rPr>
          <w:rFonts w:ascii="Arial" w:eastAsia="Times New Roman" w:hAnsi="Arial" w:cs="Arial"/>
          <w:color w:val="000000"/>
          <w:sz w:val="24"/>
          <w:szCs w:val="24"/>
        </w:rPr>
      </w:pPr>
      <w:r w:rsidRPr="008E3B83">
        <w:rPr>
          <w:rFonts w:ascii="Arial" w:eastAsia="Times New Roman" w:hAnsi="Arial" w:cs="Arial"/>
          <w:color w:val="000000"/>
          <w:sz w:val="24"/>
          <w:szCs w:val="24"/>
        </w:rPr>
        <w:t xml:space="preserve">Also the size of array cannot be incremented or decremented. But with </w:t>
      </w:r>
      <w:proofErr w:type="spellStart"/>
      <w:r w:rsidRPr="008E3B83">
        <w:rPr>
          <w:rFonts w:ascii="Arial" w:eastAsia="Times New Roman" w:hAnsi="Arial" w:cs="Arial"/>
          <w:color w:val="000000"/>
          <w:sz w:val="24"/>
          <w:szCs w:val="24"/>
        </w:rPr>
        <w:t>arrayList</w:t>
      </w:r>
      <w:proofErr w:type="spellEnd"/>
      <w:r w:rsidRPr="008E3B83">
        <w:rPr>
          <w:rFonts w:ascii="Arial" w:eastAsia="Times New Roman" w:hAnsi="Arial" w:cs="Arial"/>
          <w:color w:val="000000"/>
          <w:sz w:val="24"/>
          <w:szCs w:val="24"/>
        </w:rPr>
        <w:t xml:space="preserve"> the size is variable.</w:t>
      </w:r>
    </w:p>
    <w:p w:rsidR="008E3B83" w:rsidRPr="008E3B83" w:rsidRDefault="008E3B83" w:rsidP="00925014">
      <w:pPr>
        <w:spacing w:before="100" w:beforeAutospacing="1" w:after="100" w:afterAutospacing="1" w:line="240" w:lineRule="auto"/>
        <w:rPr>
          <w:rFonts w:ascii="Arial" w:eastAsia="Times New Roman" w:hAnsi="Arial" w:cs="Arial"/>
          <w:color w:val="000000"/>
          <w:sz w:val="24"/>
          <w:szCs w:val="24"/>
        </w:rPr>
      </w:pPr>
      <w:proofErr w:type="gramStart"/>
      <w:r w:rsidRPr="008E3B83">
        <w:rPr>
          <w:rFonts w:ascii="Arial" w:eastAsia="Times New Roman" w:hAnsi="Arial" w:cs="Arial"/>
          <w:b/>
          <w:bCs/>
          <w:color w:val="000000"/>
          <w:sz w:val="24"/>
          <w:szCs w:val="24"/>
        </w:rPr>
        <w:t>2.Once</w:t>
      </w:r>
      <w:proofErr w:type="gramEnd"/>
      <w:r w:rsidRPr="008E3B83">
        <w:rPr>
          <w:rFonts w:ascii="Arial" w:eastAsia="Times New Roman" w:hAnsi="Arial" w:cs="Arial"/>
          <w:b/>
          <w:bCs/>
          <w:color w:val="000000"/>
          <w:sz w:val="24"/>
          <w:szCs w:val="24"/>
        </w:rPr>
        <w:t> </w:t>
      </w:r>
      <w:r w:rsidRPr="008E3B83">
        <w:rPr>
          <w:rFonts w:ascii="Arial" w:eastAsia="Times New Roman" w:hAnsi="Arial" w:cs="Arial"/>
          <w:color w:val="000000"/>
          <w:sz w:val="24"/>
          <w:szCs w:val="24"/>
        </w:rPr>
        <w:t>the array is created elements cannot be added or deleted from it. But with ArrayList the elements can be added and deleted at runtime.</w:t>
      </w:r>
    </w:p>
    <w:p w:rsidR="008E3B83" w:rsidRPr="008E3B83" w:rsidRDefault="008E3B83" w:rsidP="00925014">
      <w:pPr>
        <w:spacing w:before="100" w:beforeAutospacing="1" w:after="100" w:afterAutospacing="1" w:line="240" w:lineRule="auto"/>
        <w:rPr>
          <w:rFonts w:ascii="Arial" w:eastAsia="Times New Roman" w:hAnsi="Arial" w:cs="Arial"/>
          <w:color w:val="000000"/>
          <w:sz w:val="24"/>
          <w:szCs w:val="24"/>
        </w:rPr>
      </w:pPr>
      <w:r w:rsidRPr="008E3B83">
        <w:rPr>
          <w:rFonts w:ascii="Arial" w:eastAsia="Times New Roman" w:hAnsi="Arial" w:cs="Arial"/>
          <w:color w:val="000000"/>
          <w:sz w:val="24"/>
          <w:szCs w:val="24"/>
        </w:rPr>
        <w:t xml:space="preserve">List </w:t>
      </w:r>
      <w:proofErr w:type="spellStart"/>
      <w:r w:rsidRPr="008E3B83">
        <w:rPr>
          <w:rFonts w:ascii="Arial" w:eastAsia="Times New Roman" w:hAnsi="Arial" w:cs="Arial"/>
          <w:color w:val="000000"/>
          <w:sz w:val="24"/>
          <w:szCs w:val="24"/>
        </w:rPr>
        <w:t>list</w:t>
      </w:r>
      <w:proofErr w:type="spellEnd"/>
      <w:r w:rsidRPr="008E3B83">
        <w:rPr>
          <w:rFonts w:ascii="Arial" w:eastAsia="Times New Roman" w:hAnsi="Arial" w:cs="Arial"/>
          <w:color w:val="000000"/>
          <w:sz w:val="24"/>
          <w:szCs w:val="24"/>
        </w:rPr>
        <w:t xml:space="preserve"> = new </w:t>
      </w:r>
      <w:proofErr w:type="gramStart"/>
      <w:r w:rsidRPr="008E3B83">
        <w:rPr>
          <w:rFonts w:ascii="Arial" w:eastAsia="Times New Roman" w:hAnsi="Arial" w:cs="Arial"/>
          <w:color w:val="000000"/>
          <w:sz w:val="24"/>
          <w:szCs w:val="24"/>
        </w:rPr>
        <w:t>ArrayList(</w:t>
      </w:r>
      <w:proofErr w:type="gramEnd"/>
      <w:r w:rsidRPr="008E3B83">
        <w:rPr>
          <w:rFonts w:ascii="Arial" w:eastAsia="Times New Roman" w:hAnsi="Arial" w:cs="Arial"/>
          <w:color w:val="000000"/>
          <w:sz w:val="24"/>
          <w:szCs w:val="24"/>
        </w:rPr>
        <w:t>);</w:t>
      </w:r>
    </w:p>
    <w:p w:rsidR="008E3B83" w:rsidRPr="008E3B83" w:rsidRDefault="008E3B83" w:rsidP="00925014">
      <w:pPr>
        <w:spacing w:before="100" w:beforeAutospacing="1" w:after="100" w:afterAutospacing="1" w:line="240" w:lineRule="auto"/>
        <w:rPr>
          <w:rFonts w:ascii="Arial" w:eastAsia="Times New Roman" w:hAnsi="Arial" w:cs="Arial"/>
          <w:color w:val="000000"/>
          <w:sz w:val="24"/>
          <w:szCs w:val="24"/>
        </w:rPr>
      </w:pPr>
      <w:proofErr w:type="spellStart"/>
      <w:proofErr w:type="gramStart"/>
      <w:r w:rsidRPr="008E3B83">
        <w:rPr>
          <w:rFonts w:ascii="Arial" w:eastAsia="Times New Roman" w:hAnsi="Arial" w:cs="Arial"/>
          <w:color w:val="000000"/>
          <w:sz w:val="24"/>
          <w:szCs w:val="24"/>
        </w:rPr>
        <w:t>list.add</w:t>
      </w:r>
      <w:proofErr w:type="spellEnd"/>
      <w:r w:rsidRPr="008E3B83">
        <w:rPr>
          <w:rFonts w:ascii="Arial" w:eastAsia="Times New Roman" w:hAnsi="Arial" w:cs="Arial"/>
          <w:color w:val="000000"/>
          <w:sz w:val="24"/>
          <w:szCs w:val="24"/>
        </w:rPr>
        <w:t>(</w:t>
      </w:r>
      <w:proofErr w:type="gramEnd"/>
      <w:r w:rsidRPr="008E3B83">
        <w:rPr>
          <w:rFonts w:ascii="Arial" w:eastAsia="Times New Roman" w:hAnsi="Arial" w:cs="Arial"/>
          <w:color w:val="000000"/>
          <w:sz w:val="24"/>
          <w:szCs w:val="24"/>
        </w:rPr>
        <w:t>1);</w:t>
      </w:r>
    </w:p>
    <w:p w:rsidR="008E3B83" w:rsidRPr="008E3B83" w:rsidRDefault="008E3B83" w:rsidP="00925014">
      <w:pPr>
        <w:spacing w:before="100" w:beforeAutospacing="1" w:after="100" w:afterAutospacing="1" w:line="240" w:lineRule="auto"/>
        <w:rPr>
          <w:rFonts w:ascii="Arial" w:eastAsia="Times New Roman" w:hAnsi="Arial" w:cs="Arial"/>
          <w:color w:val="000000"/>
          <w:sz w:val="24"/>
          <w:szCs w:val="24"/>
        </w:rPr>
      </w:pPr>
      <w:proofErr w:type="spellStart"/>
      <w:proofErr w:type="gramStart"/>
      <w:r w:rsidRPr="008E3B83">
        <w:rPr>
          <w:rFonts w:ascii="Arial" w:eastAsia="Times New Roman" w:hAnsi="Arial" w:cs="Arial"/>
          <w:color w:val="000000"/>
          <w:sz w:val="24"/>
          <w:szCs w:val="24"/>
        </w:rPr>
        <w:t>list.add</w:t>
      </w:r>
      <w:proofErr w:type="spellEnd"/>
      <w:r w:rsidRPr="008E3B83">
        <w:rPr>
          <w:rFonts w:ascii="Arial" w:eastAsia="Times New Roman" w:hAnsi="Arial" w:cs="Arial"/>
          <w:color w:val="000000"/>
          <w:sz w:val="24"/>
          <w:szCs w:val="24"/>
        </w:rPr>
        <w:t>(</w:t>
      </w:r>
      <w:proofErr w:type="gramEnd"/>
      <w:r w:rsidRPr="008E3B83">
        <w:rPr>
          <w:rFonts w:ascii="Arial" w:eastAsia="Times New Roman" w:hAnsi="Arial" w:cs="Arial"/>
          <w:color w:val="000000"/>
          <w:sz w:val="24"/>
          <w:szCs w:val="24"/>
        </w:rPr>
        <w:t>3);</w:t>
      </w:r>
    </w:p>
    <w:p w:rsidR="008E3B83" w:rsidRPr="008E3B83" w:rsidRDefault="008E3B83" w:rsidP="00925014">
      <w:pPr>
        <w:spacing w:before="100" w:beforeAutospacing="1" w:after="100" w:afterAutospacing="1" w:line="240" w:lineRule="auto"/>
        <w:rPr>
          <w:rFonts w:ascii="Arial" w:eastAsia="Times New Roman" w:hAnsi="Arial" w:cs="Arial"/>
          <w:color w:val="000000"/>
          <w:sz w:val="24"/>
          <w:szCs w:val="24"/>
        </w:rPr>
      </w:pPr>
      <w:proofErr w:type="spellStart"/>
      <w:proofErr w:type="gramStart"/>
      <w:r w:rsidRPr="008E3B83">
        <w:rPr>
          <w:rFonts w:ascii="Arial" w:eastAsia="Times New Roman" w:hAnsi="Arial" w:cs="Arial"/>
          <w:color w:val="000000"/>
          <w:sz w:val="24"/>
          <w:szCs w:val="24"/>
        </w:rPr>
        <w:t>list.remove</w:t>
      </w:r>
      <w:proofErr w:type="spellEnd"/>
      <w:r w:rsidRPr="008E3B83">
        <w:rPr>
          <w:rFonts w:ascii="Arial" w:eastAsia="Times New Roman" w:hAnsi="Arial" w:cs="Arial"/>
          <w:color w:val="000000"/>
          <w:sz w:val="24"/>
          <w:szCs w:val="24"/>
        </w:rPr>
        <w:t>(</w:t>
      </w:r>
      <w:proofErr w:type="gramEnd"/>
      <w:r w:rsidRPr="008E3B83">
        <w:rPr>
          <w:rFonts w:ascii="Arial" w:eastAsia="Times New Roman" w:hAnsi="Arial" w:cs="Arial"/>
          <w:color w:val="000000"/>
          <w:sz w:val="24"/>
          <w:szCs w:val="24"/>
        </w:rPr>
        <w:t>0) // will remove the element from the 1st location.</w:t>
      </w:r>
    </w:p>
    <w:p w:rsidR="008E3B83" w:rsidRPr="008E3B83" w:rsidRDefault="008E3B83" w:rsidP="00925014">
      <w:pPr>
        <w:spacing w:before="100" w:beforeAutospacing="1" w:after="100" w:afterAutospacing="1" w:line="240" w:lineRule="auto"/>
        <w:rPr>
          <w:rFonts w:ascii="Arial" w:eastAsia="Times New Roman" w:hAnsi="Arial" w:cs="Arial"/>
          <w:color w:val="000000"/>
          <w:sz w:val="24"/>
          <w:szCs w:val="24"/>
        </w:rPr>
      </w:pPr>
      <w:r w:rsidRPr="008E3B83">
        <w:rPr>
          <w:rFonts w:ascii="Arial" w:eastAsia="Times New Roman" w:hAnsi="Arial" w:cs="Arial"/>
          <w:b/>
          <w:bCs/>
          <w:color w:val="000000"/>
          <w:sz w:val="24"/>
          <w:szCs w:val="24"/>
        </w:rPr>
        <w:t>3. ArrayList</w:t>
      </w:r>
      <w:r w:rsidRPr="008E3B83">
        <w:rPr>
          <w:rFonts w:ascii="Arial" w:eastAsia="Times New Roman" w:hAnsi="Arial" w:cs="Arial"/>
          <w:color w:val="000000"/>
          <w:sz w:val="24"/>
          <w:szCs w:val="24"/>
        </w:rPr>
        <w:t> is one dimensional but array can be multidimensional.</w:t>
      </w:r>
    </w:p>
    <w:p w:rsidR="008E3B83" w:rsidRPr="008E3B83" w:rsidRDefault="008E3B83" w:rsidP="00925014">
      <w:pPr>
        <w:spacing w:before="100" w:beforeAutospacing="1" w:after="100" w:afterAutospacing="1" w:line="240" w:lineRule="auto"/>
        <w:rPr>
          <w:rFonts w:ascii="Arial" w:eastAsia="Times New Roman" w:hAnsi="Arial" w:cs="Arial"/>
          <w:color w:val="000000"/>
          <w:sz w:val="24"/>
          <w:szCs w:val="24"/>
        </w:rPr>
      </w:pPr>
      <w:proofErr w:type="spellStart"/>
      <w:proofErr w:type="gramStart"/>
      <w:r w:rsidRPr="008E3B83">
        <w:rPr>
          <w:rFonts w:ascii="Arial" w:eastAsia="Times New Roman" w:hAnsi="Arial" w:cs="Arial"/>
          <w:color w:val="000000"/>
          <w:sz w:val="24"/>
          <w:szCs w:val="24"/>
        </w:rPr>
        <w:t>int</w:t>
      </w:r>
      <w:proofErr w:type="spellEnd"/>
      <w:proofErr w:type="gramEnd"/>
      <w:r w:rsidRPr="008E3B83">
        <w:rPr>
          <w:rFonts w:ascii="Arial" w:eastAsia="Times New Roman" w:hAnsi="Arial" w:cs="Arial"/>
          <w:color w:val="000000"/>
          <w:sz w:val="24"/>
          <w:szCs w:val="24"/>
        </w:rPr>
        <w:t xml:space="preserve"> [][][] </w:t>
      </w:r>
      <w:proofErr w:type="spellStart"/>
      <w:r w:rsidRPr="008E3B83">
        <w:rPr>
          <w:rFonts w:ascii="Arial" w:eastAsia="Times New Roman" w:hAnsi="Arial" w:cs="Arial"/>
          <w:color w:val="000000"/>
          <w:sz w:val="24"/>
          <w:szCs w:val="24"/>
        </w:rPr>
        <w:t>intArray</w:t>
      </w:r>
      <w:proofErr w:type="spellEnd"/>
      <w:r w:rsidRPr="008E3B83">
        <w:rPr>
          <w:rFonts w:ascii="Arial" w:eastAsia="Times New Roman" w:hAnsi="Arial" w:cs="Arial"/>
          <w:color w:val="000000"/>
          <w:sz w:val="24"/>
          <w:szCs w:val="24"/>
        </w:rPr>
        <w:t xml:space="preserve">= new </w:t>
      </w:r>
      <w:proofErr w:type="spellStart"/>
      <w:r w:rsidRPr="008E3B83">
        <w:rPr>
          <w:rFonts w:ascii="Arial" w:eastAsia="Times New Roman" w:hAnsi="Arial" w:cs="Arial"/>
          <w:color w:val="000000"/>
          <w:sz w:val="24"/>
          <w:szCs w:val="24"/>
        </w:rPr>
        <w:t>int</w:t>
      </w:r>
      <w:proofErr w:type="spellEnd"/>
      <w:r w:rsidRPr="008E3B83">
        <w:rPr>
          <w:rFonts w:ascii="Arial" w:eastAsia="Times New Roman" w:hAnsi="Arial" w:cs="Arial"/>
          <w:color w:val="000000"/>
          <w:sz w:val="24"/>
          <w:szCs w:val="24"/>
        </w:rPr>
        <w:t>[3][2][1];   // 3 dimensional array</w:t>
      </w:r>
    </w:p>
    <w:p w:rsidR="008E3B83" w:rsidRPr="008E3B83" w:rsidRDefault="008E3B83" w:rsidP="00925014">
      <w:pPr>
        <w:spacing w:before="100" w:beforeAutospacing="1" w:after="100" w:afterAutospacing="1" w:line="240" w:lineRule="auto"/>
        <w:rPr>
          <w:rFonts w:ascii="Arial" w:eastAsia="Times New Roman" w:hAnsi="Arial" w:cs="Arial"/>
          <w:color w:val="000000"/>
          <w:sz w:val="24"/>
          <w:szCs w:val="24"/>
        </w:rPr>
      </w:pPr>
      <w:proofErr w:type="gramStart"/>
      <w:r w:rsidRPr="008E3B83">
        <w:rPr>
          <w:rFonts w:ascii="Arial" w:eastAsia="Times New Roman" w:hAnsi="Arial" w:cs="Arial"/>
          <w:b/>
          <w:bCs/>
          <w:color w:val="000000"/>
          <w:sz w:val="24"/>
          <w:szCs w:val="24"/>
        </w:rPr>
        <w:t>4.To</w:t>
      </w:r>
      <w:proofErr w:type="gramEnd"/>
      <w:r w:rsidRPr="008E3B83">
        <w:rPr>
          <w:rFonts w:ascii="Arial" w:eastAsia="Times New Roman" w:hAnsi="Arial" w:cs="Arial"/>
          <w:b/>
          <w:bCs/>
          <w:color w:val="000000"/>
          <w:sz w:val="24"/>
          <w:szCs w:val="24"/>
        </w:rPr>
        <w:t xml:space="preserve"> create</w:t>
      </w:r>
      <w:r w:rsidRPr="008E3B83">
        <w:rPr>
          <w:rFonts w:ascii="Arial" w:eastAsia="Times New Roman" w:hAnsi="Arial" w:cs="Arial"/>
          <w:color w:val="000000"/>
          <w:sz w:val="24"/>
          <w:szCs w:val="24"/>
        </w:rPr>
        <w:t xml:space="preserve"> an array the size should be known or initialized to some value. If not initialized carefully there could me memory wastage. But </w:t>
      </w:r>
      <w:proofErr w:type="spellStart"/>
      <w:r w:rsidRPr="008E3B83">
        <w:rPr>
          <w:rFonts w:ascii="Arial" w:eastAsia="Times New Roman" w:hAnsi="Arial" w:cs="Arial"/>
          <w:color w:val="000000"/>
          <w:sz w:val="24"/>
          <w:szCs w:val="24"/>
        </w:rPr>
        <w:t>arrayList</w:t>
      </w:r>
      <w:proofErr w:type="spellEnd"/>
      <w:r w:rsidRPr="008E3B83">
        <w:rPr>
          <w:rFonts w:ascii="Arial" w:eastAsia="Times New Roman" w:hAnsi="Arial" w:cs="Arial"/>
          <w:color w:val="000000"/>
          <w:sz w:val="24"/>
          <w:szCs w:val="24"/>
        </w:rPr>
        <w:t xml:space="preserve"> is all about dynamic creation and there is no wastage of memory.</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lastRenderedPageBreak/>
        <w:t> </w:t>
      </w:r>
      <w:r w:rsidRPr="008E3B83">
        <w:rPr>
          <w:rFonts w:ascii="Trebuchet MS" w:eastAsia="Times New Roman" w:hAnsi="Trebuchet MS" w:cs="Arial"/>
          <w:b/>
          <w:bCs/>
          <w:color w:val="0863A5"/>
          <w:sz w:val="20"/>
          <w:szCs w:val="20"/>
        </w:rPr>
        <w:t xml:space="preserve">Q12) </w:t>
      </w:r>
      <w:r w:rsidR="006E2B9C" w:rsidRPr="008E3B83">
        <w:rPr>
          <w:rFonts w:ascii="Trebuchet MS" w:eastAsia="Times New Roman" w:hAnsi="Trebuchet MS" w:cs="Arial"/>
          <w:b/>
          <w:bCs/>
          <w:color w:val="0863A5"/>
          <w:sz w:val="20"/>
          <w:szCs w:val="20"/>
        </w:rPr>
        <w:t>which</w:t>
      </w:r>
      <w:r w:rsidRPr="008E3B83">
        <w:rPr>
          <w:rFonts w:ascii="Trebuchet MS" w:eastAsia="Times New Roman" w:hAnsi="Trebuchet MS" w:cs="Arial"/>
          <w:b/>
          <w:bCs/>
          <w:color w:val="0863A5"/>
          <w:sz w:val="20"/>
          <w:szCs w:val="20"/>
        </w:rPr>
        <w:t xml:space="preserve"> design pattern Iterator follows?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spellStart"/>
      <w:r w:rsidRPr="008E3B83">
        <w:rPr>
          <w:rFonts w:ascii="Arial" w:eastAsia="Times New Roman" w:hAnsi="Arial" w:cs="Arial"/>
          <w:color w:val="000000"/>
          <w:sz w:val="24"/>
          <w:szCs w:val="24"/>
        </w:rPr>
        <w:t>Ans</w:t>
      </w:r>
      <w:proofErr w:type="spellEnd"/>
      <w:r w:rsidRPr="008E3B83">
        <w:rPr>
          <w:rFonts w:ascii="Arial" w:eastAsia="Times New Roman" w:hAnsi="Arial" w:cs="Arial"/>
          <w:color w:val="000000"/>
          <w:sz w:val="24"/>
          <w:szCs w:val="24"/>
        </w:rPr>
        <w:t xml:space="preserve">) </w:t>
      </w:r>
      <w:proofErr w:type="gramStart"/>
      <w:r w:rsidRPr="008E3B83">
        <w:rPr>
          <w:rFonts w:ascii="Arial" w:eastAsia="Times New Roman" w:hAnsi="Arial" w:cs="Arial"/>
          <w:color w:val="000000"/>
          <w:sz w:val="24"/>
          <w:szCs w:val="24"/>
        </w:rPr>
        <w:t>It</w:t>
      </w:r>
      <w:proofErr w:type="gramEnd"/>
      <w:r w:rsidRPr="008E3B83">
        <w:rPr>
          <w:rFonts w:ascii="Arial" w:eastAsia="Times New Roman" w:hAnsi="Arial" w:cs="Arial"/>
          <w:color w:val="000000"/>
          <w:sz w:val="24"/>
          <w:szCs w:val="24"/>
        </w:rPr>
        <w:t xml:space="preserve"> follows </w:t>
      </w:r>
      <w:r w:rsidRPr="008E3B83">
        <w:rPr>
          <w:rFonts w:ascii="Arial" w:eastAsia="Times New Roman" w:hAnsi="Arial" w:cs="Arial"/>
          <w:b/>
          <w:bCs/>
          <w:color w:val="000000"/>
          <w:sz w:val="24"/>
          <w:szCs w:val="24"/>
        </w:rPr>
        <w:t>Iterator design pattern</w:t>
      </w:r>
      <w:r w:rsidRPr="008E3B83">
        <w:rPr>
          <w:rFonts w:ascii="Arial" w:eastAsia="Times New Roman" w:hAnsi="Arial" w:cs="Arial"/>
          <w:color w:val="000000"/>
          <w:sz w:val="24"/>
          <w:szCs w:val="24"/>
        </w:rPr>
        <w:t>. Iterator Pattern is a type of behavioral pattern. The Iterator pattern is one, which allows you to navigate through a collection of data using a common interface without knowing about the underlying implementation. Iterator should be implemented as an interface. This allows the user to implement it anyway its easier for him/her to return data. The benefits of Iterator are about their strength to provide a common interface for iterating through collections without bothering about underlying implementation.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xml:space="preserve">Example of Iteration design pattern - Enumeration The class </w:t>
      </w:r>
      <w:proofErr w:type="spellStart"/>
      <w:r w:rsidRPr="008E3B83">
        <w:rPr>
          <w:rFonts w:ascii="Arial" w:eastAsia="Times New Roman" w:hAnsi="Arial" w:cs="Arial"/>
          <w:color w:val="000000"/>
          <w:sz w:val="24"/>
          <w:szCs w:val="24"/>
        </w:rPr>
        <w:t>java.util.Enumeration</w:t>
      </w:r>
      <w:proofErr w:type="spellEnd"/>
      <w:r w:rsidRPr="008E3B83">
        <w:rPr>
          <w:rFonts w:ascii="Arial" w:eastAsia="Times New Roman" w:hAnsi="Arial" w:cs="Arial"/>
          <w:color w:val="000000"/>
          <w:sz w:val="24"/>
          <w:szCs w:val="24"/>
        </w:rPr>
        <w:t xml:space="preserve"> is an example of the Iterator pattern. It represents and abstract means of iterating over a collection of elements in some sequential order without the client having to know the representation of the collection being iterated over. It can be used to provide a uniform interface for traversing collections of all kinds.</w:t>
      </w:r>
    </w:p>
    <w:p w:rsidR="009222ED" w:rsidRPr="009222ED" w:rsidRDefault="009222ED" w:rsidP="008B5466">
      <w:pPr>
        <w:spacing w:before="100" w:beforeAutospacing="1" w:after="100" w:afterAutospacing="1" w:line="240" w:lineRule="auto"/>
        <w:jc w:val="both"/>
        <w:rPr>
          <w:rFonts w:ascii="Georgia" w:hAnsi="Georgia" w:cs="Arial"/>
          <w:color w:val="000000"/>
          <w:sz w:val="24"/>
          <w:szCs w:val="24"/>
        </w:rPr>
      </w:pPr>
      <w:r w:rsidRPr="009222ED">
        <w:rPr>
          <w:rFonts w:ascii="Georgia" w:hAnsi="Georgia" w:cs="Arial"/>
          <w:b/>
          <w:bCs/>
          <w:color w:val="000000"/>
          <w:sz w:val="24"/>
          <w:szCs w:val="24"/>
        </w:rPr>
        <w:t>What is the difference between preemptive scheduling and time slicing?</w:t>
      </w:r>
      <w:r w:rsidRPr="009222ED">
        <w:rPr>
          <w:rFonts w:ascii="Georgia" w:hAnsi="Georgia" w:cs="Arial"/>
          <w:color w:val="000000"/>
          <w:sz w:val="24"/>
          <w:szCs w:val="24"/>
        </w:rPr>
        <w:t xml:space="preserve"> – </w:t>
      </w:r>
    </w:p>
    <w:p w:rsidR="009222ED" w:rsidRPr="009222ED" w:rsidRDefault="009222ED" w:rsidP="008B5466">
      <w:pPr>
        <w:spacing w:before="100" w:beforeAutospacing="1" w:after="100" w:afterAutospacing="1" w:line="240" w:lineRule="auto"/>
        <w:jc w:val="both"/>
        <w:rPr>
          <w:rFonts w:ascii="Georgia" w:hAnsi="Georgia" w:cs="Arial"/>
          <w:color w:val="000000"/>
          <w:sz w:val="24"/>
          <w:szCs w:val="24"/>
        </w:rPr>
      </w:pPr>
      <w:r w:rsidRPr="009222ED">
        <w:rPr>
          <w:rFonts w:ascii="Georgia" w:hAnsi="Georgia" w:cs="Arial"/>
          <w:color w:val="000000"/>
          <w:sz w:val="24"/>
          <w:szCs w:val="24"/>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r w:rsidRPr="008E3B83">
        <w:rPr>
          <w:rFonts w:ascii="Trebuchet MS" w:eastAsia="Times New Roman" w:hAnsi="Trebuchet MS" w:cs="Arial"/>
          <w:b/>
          <w:bCs/>
          <w:color w:val="0863A5"/>
          <w:sz w:val="20"/>
          <w:szCs w:val="20"/>
        </w:rPr>
        <w:t>Q. Boxing and Unboxing Conversions.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1F497D"/>
          <w:sz w:val="24"/>
          <w:szCs w:val="24"/>
        </w:rPr>
        <w:t>             </w:t>
      </w:r>
      <w:proofErr w:type="spellStart"/>
      <w:proofErr w:type="gramStart"/>
      <w:r w:rsidRPr="008E3B83">
        <w:rPr>
          <w:rFonts w:ascii="Arial" w:eastAsia="Times New Roman" w:hAnsi="Arial" w:cs="Arial"/>
          <w:color w:val="000000"/>
          <w:sz w:val="24"/>
          <w:szCs w:val="24"/>
        </w:rPr>
        <w:t>int</w:t>
      </w:r>
      <w:proofErr w:type="spellEnd"/>
      <w:proofErr w:type="gramEnd"/>
      <w:r w:rsidRPr="008E3B83">
        <w:rPr>
          <w:rFonts w:ascii="Arial" w:eastAsia="Times New Roman" w:hAnsi="Arial" w:cs="Arial"/>
          <w:color w:val="000000"/>
          <w:sz w:val="24"/>
          <w:szCs w:val="24"/>
        </w:rPr>
        <w:t xml:space="preserve"> i = 10;</w:t>
      </w:r>
    </w:p>
    <w:p w:rsidR="008E3B83" w:rsidRPr="008E3B83" w:rsidRDefault="00841DB0" w:rsidP="008B5466">
      <w:p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w:t>
      </w:r>
      <w:r w:rsidR="008E3B83" w:rsidRPr="008E3B83">
        <w:rPr>
          <w:rFonts w:ascii="Arial" w:eastAsia="Times New Roman" w:hAnsi="Arial" w:cs="Arial"/>
          <w:color w:val="000000"/>
          <w:sz w:val="24"/>
          <w:szCs w:val="24"/>
        </w:rPr>
        <w:t xml:space="preserve">Integer </w:t>
      </w:r>
      <w:proofErr w:type="spellStart"/>
      <w:r w:rsidR="008E3B83" w:rsidRPr="008E3B83">
        <w:rPr>
          <w:rFonts w:ascii="Arial" w:eastAsia="Times New Roman" w:hAnsi="Arial" w:cs="Arial"/>
          <w:color w:val="000000"/>
          <w:sz w:val="24"/>
          <w:szCs w:val="24"/>
        </w:rPr>
        <w:t>iObj</w:t>
      </w:r>
      <w:proofErr w:type="spellEnd"/>
      <w:r w:rsidR="008E3B83" w:rsidRPr="008E3B83">
        <w:rPr>
          <w:rFonts w:ascii="Arial" w:eastAsia="Times New Roman" w:hAnsi="Arial" w:cs="Arial"/>
          <w:color w:val="000000"/>
          <w:sz w:val="24"/>
          <w:szCs w:val="24"/>
        </w:rPr>
        <w:t xml:space="preserve"> = new </w:t>
      </w:r>
      <w:proofErr w:type="gramStart"/>
      <w:r w:rsidR="008E3B83" w:rsidRPr="008E3B83">
        <w:rPr>
          <w:rFonts w:ascii="Arial" w:eastAsia="Times New Roman" w:hAnsi="Arial" w:cs="Arial"/>
          <w:color w:val="000000"/>
          <w:sz w:val="24"/>
          <w:szCs w:val="24"/>
        </w:rPr>
        <w:t>Integer(</w:t>
      </w:r>
      <w:proofErr w:type="gramEnd"/>
      <w:r w:rsidR="008E3B83" w:rsidRPr="008E3B83">
        <w:rPr>
          <w:rFonts w:ascii="Arial" w:eastAsia="Times New Roman" w:hAnsi="Arial" w:cs="Arial"/>
          <w:color w:val="000000"/>
          <w:sz w:val="24"/>
          <w:szCs w:val="24"/>
        </w:rPr>
        <w:t>100);</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roofErr w:type="spellStart"/>
      <w:proofErr w:type="gramStart"/>
      <w:r w:rsidRPr="008E3B83">
        <w:rPr>
          <w:rFonts w:ascii="Arial" w:eastAsia="Times New Roman" w:hAnsi="Arial" w:cs="Arial"/>
          <w:color w:val="000000"/>
          <w:sz w:val="24"/>
          <w:szCs w:val="24"/>
        </w:rPr>
        <w:t>iObj</w:t>
      </w:r>
      <w:proofErr w:type="spellEnd"/>
      <w:proofErr w:type="gramEnd"/>
      <w:r w:rsidRPr="008E3B83">
        <w:rPr>
          <w:rFonts w:ascii="Arial" w:eastAsia="Times New Roman" w:hAnsi="Arial" w:cs="Arial"/>
          <w:color w:val="000000"/>
          <w:sz w:val="24"/>
          <w:szCs w:val="24"/>
        </w:rPr>
        <w:t xml:space="preserve"> = i;                              //boxing conversion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xml:space="preserve">             i = </w:t>
      </w:r>
      <w:proofErr w:type="spellStart"/>
      <w:r w:rsidRPr="008E3B83">
        <w:rPr>
          <w:rFonts w:ascii="Arial" w:eastAsia="Times New Roman" w:hAnsi="Arial" w:cs="Arial"/>
          <w:color w:val="000000"/>
          <w:sz w:val="24"/>
          <w:szCs w:val="24"/>
        </w:rPr>
        <w:t>iObj</w:t>
      </w:r>
      <w:proofErr w:type="spellEnd"/>
      <w:r w:rsidRPr="008E3B83">
        <w:rPr>
          <w:rFonts w:ascii="Arial" w:eastAsia="Times New Roman" w:hAnsi="Arial" w:cs="Arial"/>
          <w:color w:val="000000"/>
          <w:sz w:val="24"/>
          <w:szCs w:val="24"/>
        </w:rPr>
        <w:t>;                             //unboxing conversion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0863A5"/>
          <w:sz w:val="20"/>
          <w:szCs w:val="20"/>
          <w:u w:val="single"/>
        </w:rPr>
        <w:t>  </w:t>
      </w:r>
      <w:hyperlink r:id="rId25" w:tgtFrame="_blank" w:history="1">
        <w:proofErr w:type="gramStart"/>
        <w:r w:rsidRPr="008E3B83">
          <w:rPr>
            <w:rFonts w:ascii="Trebuchet MS" w:eastAsia="Times New Roman" w:hAnsi="Trebuchet MS" w:cs="Arial"/>
            <w:b/>
            <w:bCs/>
            <w:color w:val="0863A5"/>
            <w:sz w:val="20"/>
            <w:szCs w:val="20"/>
            <w:u w:val="single"/>
          </w:rPr>
          <w:t>widening</w:t>
        </w:r>
        <w:proofErr w:type="gramEnd"/>
        <w:r w:rsidRPr="008E3B83">
          <w:rPr>
            <w:rFonts w:ascii="Trebuchet MS" w:eastAsia="Times New Roman" w:hAnsi="Trebuchet MS" w:cs="Arial"/>
            <w:b/>
            <w:bCs/>
            <w:color w:val="0863A5"/>
            <w:sz w:val="20"/>
            <w:szCs w:val="20"/>
            <w:u w:val="single"/>
          </w:rPr>
          <w:t xml:space="preserve"> / narrowing conversion?</w:t>
        </w:r>
      </w:hyperlink>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0863A5"/>
          <w:sz w:val="20"/>
          <w:szCs w:val="20"/>
        </w:rPr>
        <w:t> </w:t>
      </w:r>
      <w:r w:rsidRPr="008E3B83">
        <w:rPr>
          <w:rFonts w:ascii="Arial" w:eastAsia="Times New Roman" w:hAnsi="Arial" w:cs="Arial"/>
          <w:color w:val="000000"/>
          <w:sz w:val="24"/>
          <w:szCs w:val="24"/>
        </w:rPr>
        <w:t xml:space="preserve">        Integer </w:t>
      </w:r>
      <w:proofErr w:type="spellStart"/>
      <w:r w:rsidRPr="008E3B83">
        <w:rPr>
          <w:rFonts w:ascii="Arial" w:eastAsia="Times New Roman" w:hAnsi="Arial" w:cs="Arial"/>
          <w:color w:val="000000"/>
          <w:sz w:val="24"/>
          <w:szCs w:val="24"/>
        </w:rPr>
        <w:t>integer</w:t>
      </w:r>
      <w:proofErr w:type="spellEnd"/>
      <w:r w:rsidRPr="008E3B83">
        <w:rPr>
          <w:rFonts w:ascii="Arial" w:eastAsia="Times New Roman" w:hAnsi="Arial" w:cs="Arial"/>
          <w:color w:val="000000"/>
          <w:sz w:val="24"/>
          <w:szCs w:val="24"/>
        </w:rPr>
        <w:t xml:space="preserve"> = new </w:t>
      </w:r>
      <w:proofErr w:type="gramStart"/>
      <w:r w:rsidRPr="008E3B83">
        <w:rPr>
          <w:rFonts w:ascii="Arial" w:eastAsia="Times New Roman" w:hAnsi="Arial" w:cs="Arial"/>
          <w:color w:val="000000"/>
          <w:sz w:val="24"/>
          <w:szCs w:val="24"/>
        </w:rPr>
        <w:t>Integer(</w:t>
      </w:r>
      <w:proofErr w:type="gramEnd"/>
      <w:r w:rsidRPr="008E3B83">
        <w:rPr>
          <w:rFonts w:ascii="Arial" w:eastAsia="Times New Roman" w:hAnsi="Arial" w:cs="Arial"/>
          <w:color w:val="000000"/>
          <w:sz w:val="24"/>
          <w:szCs w:val="24"/>
        </w:rPr>
        <w:t>10);</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xml:space="preserve">        Float </w:t>
      </w:r>
      <w:proofErr w:type="spellStart"/>
      <w:r w:rsidRPr="008E3B83">
        <w:rPr>
          <w:rFonts w:ascii="Arial" w:eastAsia="Times New Roman" w:hAnsi="Arial" w:cs="Arial"/>
          <w:color w:val="000000"/>
          <w:sz w:val="24"/>
          <w:szCs w:val="24"/>
        </w:rPr>
        <w:t>floatt</w:t>
      </w:r>
      <w:proofErr w:type="spellEnd"/>
      <w:r w:rsidRPr="008E3B83">
        <w:rPr>
          <w:rFonts w:ascii="Arial" w:eastAsia="Times New Roman" w:hAnsi="Arial" w:cs="Arial"/>
          <w:color w:val="000000"/>
          <w:sz w:val="24"/>
          <w:szCs w:val="24"/>
        </w:rPr>
        <w:t xml:space="preserve"> = new </w:t>
      </w:r>
      <w:proofErr w:type="gramStart"/>
      <w:r w:rsidRPr="008E3B83">
        <w:rPr>
          <w:rFonts w:ascii="Arial" w:eastAsia="Times New Roman" w:hAnsi="Arial" w:cs="Arial"/>
          <w:color w:val="000000"/>
          <w:sz w:val="24"/>
          <w:szCs w:val="24"/>
        </w:rPr>
        <w:t>Float(</w:t>
      </w:r>
      <w:proofErr w:type="gramEnd"/>
      <w:r w:rsidRPr="008E3B83">
        <w:rPr>
          <w:rFonts w:ascii="Arial" w:eastAsia="Times New Roman" w:hAnsi="Arial" w:cs="Arial"/>
          <w:color w:val="000000"/>
          <w:sz w:val="24"/>
          <w:szCs w:val="24"/>
        </w:rPr>
        <w:t>20F);</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1F497D"/>
          <w:sz w:val="24"/>
          <w:szCs w:val="24"/>
        </w:rPr>
        <w:t>       </w:t>
      </w:r>
      <w:r w:rsidRPr="008E3B83">
        <w:rPr>
          <w:rFonts w:ascii="Arial" w:eastAsia="Times New Roman" w:hAnsi="Arial" w:cs="Arial"/>
          <w:b/>
          <w:bCs/>
          <w:color w:val="1F497D"/>
          <w:sz w:val="24"/>
          <w:szCs w:val="24"/>
        </w:rPr>
        <w:t>//</w:t>
      </w:r>
      <w:proofErr w:type="spellStart"/>
      <w:r w:rsidRPr="008E3B83">
        <w:rPr>
          <w:rFonts w:ascii="Arial" w:eastAsia="Times New Roman" w:hAnsi="Arial" w:cs="Arial"/>
          <w:b/>
          <w:bCs/>
          <w:color w:val="1F497D"/>
          <w:sz w:val="24"/>
          <w:szCs w:val="24"/>
        </w:rPr>
        <w:t>upcast</w:t>
      </w:r>
      <w:proofErr w:type="spellEnd"/>
      <w:r w:rsidRPr="008E3B83">
        <w:rPr>
          <w:rFonts w:ascii="Arial" w:eastAsia="Times New Roman" w:hAnsi="Arial" w:cs="Arial"/>
          <w:b/>
          <w:bCs/>
          <w:color w:val="1F497D"/>
          <w:sz w:val="24"/>
          <w:szCs w:val="24"/>
        </w:rPr>
        <w:t xml:space="preserve"> - widening conversion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1F497D"/>
          <w:sz w:val="24"/>
          <w:szCs w:val="24"/>
        </w:rPr>
        <w:lastRenderedPageBreak/>
        <w:t xml:space="preserve">        Object </w:t>
      </w:r>
      <w:proofErr w:type="spellStart"/>
      <w:r w:rsidRPr="008E3B83">
        <w:rPr>
          <w:rFonts w:ascii="Arial" w:eastAsia="Times New Roman" w:hAnsi="Arial" w:cs="Arial"/>
          <w:color w:val="1F497D"/>
          <w:sz w:val="24"/>
          <w:szCs w:val="24"/>
        </w:rPr>
        <w:t>obj</w:t>
      </w:r>
      <w:proofErr w:type="spellEnd"/>
      <w:r w:rsidRPr="008E3B83">
        <w:rPr>
          <w:rFonts w:ascii="Arial" w:eastAsia="Times New Roman" w:hAnsi="Arial" w:cs="Arial"/>
          <w:color w:val="1F497D"/>
          <w:sz w:val="24"/>
          <w:szCs w:val="24"/>
        </w:rPr>
        <w:t xml:space="preserve"> = integer; //no explicit cast required</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1F497D"/>
          <w:sz w:val="24"/>
          <w:szCs w:val="24"/>
        </w:rPr>
        <w:t xml:space="preserve">        </w:t>
      </w:r>
      <w:proofErr w:type="gramStart"/>
      <w:r w:rsidRPr="008E3B83">
        <w:rPr>
          <w:rFonts w:ascii="Arial" w:eastAsia="Times New Roman" w:hAnsi="Arial" w:cs="Arial"/>
          <w:color w:val="1F497D"/>
          <w:sz w:val="24"/>
          <w:szCs w:val="24"/>
        </w:rPr>
        <w:t>System.out.println(</w:t>
      </w:r>
      <w:proofErr w:type="spellStart"/>
      <w:proofErr w:type="gramEnd"/>
      <w:r w:rsidRPr="008E3B83">
        <w:rPr>
          <w:rFonts w:ascii="Arial" w:eastAsia="Times New Roman" w:hAnsi="Arial" w:cs="Arial"/>
          <w:color w:val="1F497D"/>
          <w:sz w:val="24"/>
          <w:szCs w:val="24"/>
        </w:rPr>
        <w:t>obj</w:t>
      </w:r>
      <w:proofErr w:type="spellEnd"/>
      <w:r w:rsidRPr="008E3B83">
        <w:rPr>
          <w:rFonts w:ascii="Arial" w:eastAsia="Times New Roman" w:hAnsi="Arial" w:cs="Arial"/>
          <w:color w:val="1F497D"/>
          <w:sz w:val="24"/>
          <w:szCs w:val="24"/>
        </w:rPr>
        <w: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1F497D"/>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1F497D"/>
          <w:sz w:val="24"/>
          <w:szCs w:val="24"/>
        </w:rPr>
        <w:t>      </w:t>
      </w:r>
      <w:r w:rsidRPr="008E3B83">
        <w:rPr>
          <w:rFonts w:ascii="Arial" w:eastAsia="Times New Roman" w:hAnsi="Arial" w:cs="Arial"/>
          <w:b/>
          <w:bCs/>
          <w:color w:val="1F497D"/>
          <w:sz w:val="24"/>
          <w:szCs w:val="24"/>
        </w:rPr>
        <w:t>//downcast - narrowing conversion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1F497D"/>
          <w:sz w:val="24"/>
          <w:szCs w:val="24"/>
        </w:rPr>
        <w:t>        Integer in = (Integer</w:t>
      </w:r>
      <w:proofErr w:type="gramStart"/>
      <w:r w:rsidRPr="008E3B83">
        <w:rPr>
          <w:rFonts w:ascii="Arial" w:eastAsia="Times New Roman" w:hAnsi="Arial" w:cs="Arial"/>
          <w:color w:val="1F497D"/>
          <w:sz w:val="24"/>
          <w:szCs w:val="24"/>
        </w:rPr>
        <w:t>)</w:t>
      </w:r>
      <w:proofErr w:type="spellStart"/>
      <w:r w:rsidRPr="008E3B83">
        <w:rPr>
          <w:rFonts w:ascii="Arial" w:eastAsia="Times New Roman" w:hAnsi="Arial" w:cs="Arial"/>
          <w:color w:val="1F497D"/>
          <w:sz w:val="24"/>
          <w:szCs w:val="24"/>
        </w:rPr>
        <w:t>obj</w:t>
      </w:r>
      <w:proofErr w:type="spellEnd"/>
      <w:proofErr w:type="gramEnd"/>
      <w:r w:rsidRPr="008E3B83">
        <w:rPr>
          <w:rFonts w:ascii="Arial" w:eastAsia="Times New Roman" w:hAnsi="Arial" w:cs="Arial"/>
          <w:color w:val="1F497D"/>
          <w:sz w:val="24"/>
          <w:szCs w:val="24"/>
        </w:rPr>
        <w:t>;//only subtype</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1F497D"/>
          <w:sz w:val="24"/>
          <w:szCs w:val="24"/>
        </w:rPr>
        <w:t xml:space="preserve">        </w:t>
      </w:r>
      <w:proofErr w:type="gramStart"/>
      <w:r w:rsidRPr="008E3B83">
        <w:rPr>
          <w:rFonts w:ascii="Arial" w:eastAsia="Times New Roman" w:hAnsi="Arial" w:cs="Arial"/>
          <w:color w:val="1F497D"/>
          <w:sz w:val="24"/>
          <w:szCs w:val="24"/>
        </w:rPr>
        <w:t>System.out.println(</w:t>
      </w:r>
      <w:proofErr w:type="gramEnd"/>
      <w:r w:rsidRPr="008E3B83">
        <w:rPr>
          <w:rFonts w:ascii="Arial" w:eastAsia="Times New Roman" w:hAnsi="Arial" w:cs="Arial"/>
          <w:color w:val="1F497D"/>
          <w:sz w:val="24"/>
          <w:szCs w:val="24"/>
        </w:rPr>
        <w:t>in);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r w:rsidRPr="008E3B83">
        <w:rPr>
          <w:rFonts w:ascii="Arial" w:eastAsia="Times New Roman" w:hAnsi="Arial" w:cs="Arial"/>
          <w:b/>
          <w:bCs/>
          <w:color w:val="000000"/>
          <w:sz w:val="24"/>
          <w:szCs w:val="24"/>
        </w:rPr>
        <w:t>-----------------------------------------------    JSP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0863A5"/>
          <w:sz w:val="20"/>
          <w:szCs w:val="20"/>
        </w:rPr>
        <w:t>What are the different types of JSP tags?</w:t>
      </w:r>
    </w:p>
    <w:p w:rsidR="008E3B83" w:rsidRPr="008E3B83" w:rsidRDefault="008E3B83" w:rsidP="008B5466">
      <w:pPr>
        <w:spacing w:before="60"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color w:val="414141"/>
          <w:sz w:val="20"/>
          <w:szCs w:val="20"/>
        </w:rPr>
        <w:t>The different types of JSP tags are as follows: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414141"/>
          <w:sz w:val="20"/>
          <w:szCs w:val="20"/>
        </w:rPr>
        <w:t>21.</w:t>
      </w:r>
      <w:r w:rsidR="006E2B9C">
        <w:rPr>
          <w:rFonts w:ascii="Trebuchet MS" w:eastAsia="Times New Roman" w:hAnsi="Trebuchet MS" w:cs="Arial"/>
          <w:b/>
          <w:bCs/>
          <w:color w:val="414141"/>
          <w:sz w:val="20"/>
          <w:szCs w:val="20"/>
        </w:rPr>
        <w:t xml:space="preserve"> </w:t>
      </w:r>
      <w:r w:rsidR="006E2B9C">
        <w:rPr>
          <w:rFonts w:ascii="Trebuchet MS" w:eastAsia="Times New Roman" w:hAnsi="Trebuchet MS" w:cs="Arial"/>
          <w:b/>
          <w:bCs/>
          <w:color w:val="0863A5"/>
          <w:sz w:val="20"/>
          <w:szCs w:val="20"/>
        </w:rPr>
        <w:t>D</w:t>
      </w:r>
      <w:r w:rsidRPr="008E3B83">
        <w:rPr>
          <w:rFonts w:ascii="Trebuchet MS" w:eastAsia="Times New Roman" w:hAnsi="Trebuchet MS" w:cs="Arial"/>
          <w:b/>
          <w:bCs/>
          <w:color w:val="0863A5"/>
          <w:sz w:val="20"/>
          <w:szCs w:val="20"/>
        </w:rPr>
        <w:t>ifferentiate between pageContext.include and jsp</w:t>
      </w:r>
      <w:proofErr w:type="gramStart"/>
      <w:r w:rsidRPr="008E3B83">
        <w:rPr>
          <w:rFonts w:ascii="Trebuchet MS" w:eastAsia="Times New Roman" w:hAnsi="Trebuchet MS" w:cs="Arial"/>
          <w:b/>
          <w:bCs/>
          <w:color w:val="0863A5"/>
          <w:sz w:val="20"/>
          <w:szCs w:val="20"/>
        </w:rPr>
        <w:t>:include</w:t>
      </w:r>
      <w:proofErr w:type="gramEnd"/>
      <w:r w:rsidRPr="008E3B83">
        <w:rPr>
          <w:rFonts w:ascii="Trebuchet MS" w:eastAsia="Times New Roman" w:hAnsi="Trebuchet MS" w:cs="Arial"/>
          <w:b/>
          <w:bCs/>
          <w:color w:val="0863A5"/>
          <w:sz w:val="20"/>
          <w:szCs w:val="20"/>
        </w:rPr>
        <w: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color w:val="414141"/>
          <w:sz w:val="20"/>
          <w:szCs w:val="20"/>
        </w:rPr>
        <w:t>The </w:t>
      </w:r>
      <w:r w:rsidRPr="008E3B83">
        <w:rPr>
          <w:rFonts w:ascii="Courier New" w:eastAsia="Times New Roman" w:hAnsi="Courier New" w:cs="Courier New"/>
          <w:color w:val="222222"/>
          <w:sz w:val="18"/>
          <w:szCs w:val="18"/>
        </w:rPr>
        <w:t>&lt;jsp</w:t>
      </w:r>
      <w:proofErr w:type="gramStart"/>
      <w:r w:rsidRPr="008E3B83">
        <w:rPr>
          <w:rFonts w:ascii="Courier New" w:eastAsia="Times New Roman" w:hAnsi="Courier New" w:cs="Courier New"/>
          <w:color w:val="222222"/>
          <w:sz w:val="18"/>
          <w:szCs w:val="18"/>
        </w:rPr>
        <w:t>:include</w:t>
      </w:r>
      <w:proofErr w:type="gramEnd"/>
      <w:r w:rsidRPr="008E3B83">
        <w:rPr>
          <w:rFonts w:ascii="Courier New" w:eastAsia="Times New Roman" w:hAnsi="Courier New" w:cs="Courier New"/>
          <w:color w:val="222222"/>
          <w:sz w:val="18"/>
          <w:szCs w:val="18"/>
        </w:rPr>
        <w:t>&gt;</w:t>
      </w:r>
      <w:r w:rsidRPr="008E3B83">
        <w:rPr>
          <w:rFonts w:ascii="Trebuchet MS" w:eastAsia="Times New Roman" w:hAnsi="Trebuchet MS" w:cs="Arial"/>
          <w:color w:val="414141"/>
          <w:sz w:val="20"/>
          <w:szCs w:val="20"/>
        </w:rPr>
        <w:t> standard action and the </w:t>
      </w:r>
      <w:r w:rsidRPr="008E3B83">
        <w:rPr>
          <w:rFonts w:ascii="Courier New" w:eastAsia="Times New Roman" w:hAnsi="Courier New" w:cs="Courier New"/>
          <w:color w:val="222222"/>
          <w:sz w:val="18"/>
          <w:szCs w:val="18"/>
        </w:rPr>
        <w:t>pageContext.include()</w:t>
      </w:r>
      <w:r w:rsidRPr="008E3B83">
        <w:rPr>
          <w:rFonts w:ascii="Trebuchet MS" w:eastAsia="Times New Roman" w:hAnsi="Trebuchet MS" w:cs="Arial"/>
          <w:color w:val="414141"/>
          <w:sz w:val="20"/>
          <w:szCs w:val="20"/>
        </w:rPr>
        <w:t xml:space="preserve"> method are both used to include resources at runtime. However, </w:t>
      </w:r>
      <w:proofErr w:type="spellStart"/>
      <w:r w:rsidRPr="008E3B83">
        <w:rPr>
          <w:rFonts w:ascii="Trebuchet MS" w:eastAsia="Times New Roman" w:hAnsi="Trebuchet MS" w:cs="Arial"/>
          <w:color w:val="414141"/>
          <w:sz w:val="20"/>
          <w:szCs w:val="20"/>
        </w:rPr>
        <w:t>the</w:t>
      </w:r>
      <w:r w:rsidRPr="008E3B83">
        <w:rPr>
          <w:rFonts w:ascii="Courier New" w:eastAsia="Times New Roman" w:hAnsi="Courier New" w:cs="Courier New"/>
          <w:color w:val="222222"/>
          <w:sz w:val="18"/>
          <w:szCs w:val="18"/>
        </w:rPr>
        <w:t>pageContext.include</w:t>
      </w:r>
      <w:proofErr w:type="spellEnd"/>
      <w:r w:rsidRPr="008E3B83">
        <w:rPr>
          <w:rFonts w:ascii="Courier New" w:eastAsia="Times New Roman" w:hAnsi="Courier New" w:cs="Courier New"/>
          <w:color w:val="222222"/>
          <w:sz w:val="18"/>
          <w:szCs w:val="18"/>
        </w:rPr>
        <w:t>()</w:t>
      </w:r>
      <w:r w:rsidRPr="008E3B83">
        <w:rPr>
          <w:rFonts w:ascii="Trebuchet MS" w:eastAsia="Times New Roman" w:hAnsi="Trebuchet MS" w:cs="Arial"/>
          <w:color w:val="414141"/>
          <w:sz w:val="20"/>
          <w:szCs w:val="20"/>
        </w:rPr>
        <w:t> method always flushes the output of the current page before including the other components, whereas </w:t>
      </w:r>
      <w:r w:rsidRPr="008E3B83">
        <w:rPr>
          <w:rFonts w:ascii="Courier New" w:eastAsia="Times New Roman" w:hAnsi="Courier New" w:cs="Courier New"/>
          <w:color w:val="222222"/>
          <w:sz w:val="18"/>
          <w:szCs w:val="18"/>
        </w:rPr>
        <w:t>&lt;jsp:include&gt;</w:t>
      </w:r>
      <w:r w:rsidRPr="008E3B83">
        <w:rPr>
          <w:rFonts w:ascii="Trebuchet MS" w:eastAsia="Times New Roman" w:hAnsi="Trebuchet MS" w:cs="Arial"/>
          <w:color w:val="414141"/>
          <w:sz w:val="20"/>
          <w:szCs w:val="20"/>
        </w:rPr>
        <w:t> flushes the output of the current page only if the value of flush is explicitly set to true as follows: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Courier New" w:eastAsia="Times New Roman" w:hAnsi="Courier New" w:cs="Courier New"/>
          <w:color w:val="222222"/>
          <w:sz w:val="24"/>
          <w:szCs w:val="24"/>
        </w:rPr>
        <w:t> &lt;</w:t>
      </w:r>
      <w:proofErr w:type="spellStart"/>
      <w:r w:rsidRPr="008E3B83">
        <w:rPr>
          <w:rFonts w:ascii="Courier New" w:eastAsia="Times New Roman" w:hAnsi="Courier New" w:cs="Courier New"/>
          <w:color w:val="222222"/>
          <w:sz w:val="24"/>
          <w:szCs w:val="24"/>
        </w:rPr>
        <w:t>jsp</w:t>
      </w:r>
      <w:proofErr w:type="gramStart"/>
      <w:r w:rsidRPr="008E3B83">
        <w:rPr>
          <w:rFonts w:ascii="Courier New" w:eastAsia="Times New Roman" w:hAnsi="Courier New" w:cs="Courier New"/>
          <w:color w:val="222222"/>
          <w:sz w:val="24"/>
          <w:szCs w:val="24"/>
        </w:rPr>
        <w:t>:include</w:t>
      </w:r>
      <w:proofErr w:type="spellEnd"/>
      <w:proofErr w:type="gramEnd"/>
      <w:r w:rsidRPr="008E3B83">
        <w:rPr>
          <w:rFonts w:ascii="Courier New" w:eastAsia="Times New Roman" w:hAnsi="Courier New" w:cs="Courier New"/>
          <w:color w:val="222222"/>
          <w:sz w:val="24"/>
          <w:szCs w:val="24"/>
        </w:rPr>
        <w:t xml:space="preserve"> page="/</w:t>
      </w:r>
      <w:proofErr w:type="spellStart"/>
      <w:r w:rsidRPr="008E3B83">
        <w:rPr>
          <w:rFonts w:ascii="Courier New" w:eastAsia="Times New Roman" w:hAnsi="Courier New" w:cs="Courier New"/>
          <w:color w:val="222222"/>
          <w:sz w:val="24"/>
          <w:szCs w:val="24"/>
        </w:rPr>
        <w:t>index.jsp</w:t>
      </w:r>
      <w:proofErr w:type="spellEnd"/>
      <w:r w:rsidRPr="008E3B83">
        <w:rPr>
          <w:rFonts w:ascii="Courier New" w:eastAsia="Times New Roman" w:hAnsi="Courier New" w:cs="Courier New"/>
          <w:color w:val="222222"/>
          <w:sz w:val="24"/>
          <w:szCs w:val="24"/>
        </w:rPr>
        <w:t>" flush="true"/&gt;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414141"/>
          <w:sz w:val="20"/>
          <w:szCs w:val="20"/>
        </w:rPr>
        <w:t>30.</w:t>
      </w:r>
      <w:r w:rsidR="006E2B9C">
        <w:rPr>
          <w:rFonts w:ascii="Trebuchet MS" w:eastAsia="Times New Roman" w:hAnsi="Trebuchet MS" w:cs="Arial"/>
          <w:b/>
          <w:bCs/>
          <w:color w:val="414141"/>
          <w:sz w:val="20"/>
          <w:szCs w:val="20"/>
        </w:rPr>
        <w:t xml:space="preserve"> </w:t>
      </w:r>
      <w:r w:rsidRPr="008E3B83">
        <w:rPr>
          <w:rFonts w:ascii="Trebuchet MS" w:eastAsia="Times New Roman" w:hAnsi="Trebuchet MS" w:cs="Arial"/>
          <w:b/>
          <w:bCs/>
          <w:color w:val="0863A5"/>
          <w:sz w:val="20"/>
          <w:szCs w:val="20"/>
        </w:rPr>
        <w:t>How is scripting disabled?</w:t>
      </w:r>
    </w:p>
    <w:p w:rsidR="008E3B83" w:rsidRPr="008E3B83" w:rsidRDefault="008E3B83" w:rsidP="008B5466">
      <w:pPr>
        <w:spacing w:before="100" w:beforeAutospacing="1" w:after="60" w:line="240" w:lineRule="auto"/>
        <w:jc w:val="both"/>
        <w:rPr>
          <w:rFonts w:ascii="Arial" w:eastAsia="Times New Roman" w:hAnsi="Arial" w:cs="Arial"/>
          <w:color w:val="000000"/>
          <w:sz w:val="24"/>
          <w:szCs w:val="24"/>
        </w:rPr>
      </w:pPr>
      <w:r w:rsidRPr="008E3B83">
        <w:rPr>
          <w:rFonts w:ascii="Trebuchet MS" w:eastAsia="Times New Roman" w:hAnsi="Trebuchet MS" w:cs="Arial"/>
          <w:color w:val="414141"/>
          <w:sz w:val="20"/>
          <w:szCs w:val="20"/>
        </w:rPr>
        <w:t xml:space="preserve">Scripting is disabled by setting the scripting-invalid element of the deployment descriptor to true. It is a </w:t>
      </w:r>
      <w:proofErr w:type="spellStart"/>
      <w:r w:rsidRPr="008E3B83">
        <w:rPr>
          <w:rFonts w:ascii="Trebuchet MS" w:eastAsia="Times New Roman" w:hAnsi="Trebuchet MS" w:cs="Arial"/>
          <w:color w:val="414141"/>
          <w:sz w:val="20"/>
          <w:szCs w:val="20"/>
        </w:rPr>
        <w:t>subelement</w:t>
      </w:r>
      <w:proofErr w:type="spellEnd"/>
      <w:r w:rsidRPr="008E3B83">
        <w:rPr>
          <w:rFonts w:ascii="Trebuchet MS" w:eastAsia="Times New Roman" w:hAnsi="Trebuchet MS" w:cs="Arial"/>
          <w:color w:val="414141"/>
          <w:sz w:val="20"/>
          <w:szCs w:val="20"/>
        </w:rPr>
        <w:t xml:space="preserve"> of </w:t>
      </w:r>
      <w:proofErr w:type="spellStart"/>
      <w:r w:rsidRPr="008E3B83">
        <w:rPr>
          <w:rFonts w:ascii="Trebuchet MS" w:eastAsia="Times New Roman" w:hAnsi="Trebuchet MS" w:cs="Arial"/>
          <w:color w:val="414141"/>
          <w:sz w:val="20"/>
          <w:szCs w:val="20"/>
        </w:rPr>
        <w:t>jsp</w:t>
      </w:r>
      <w:proofErr w:type="spellEnd"/>
      <w:r w:rsidRPr="008E3B83">
        <w:rPr>
          <w:rFonts w:ascii="Trebuchet MS" w:eastAsia="Times New Roman" w:hAnsi="Trebuchet MS" w:cs="Arial"/>
          <w:color w:val="414141"/>
          <w:sz w:val="20"/>
          <w:szCs w:val="20"/>
        </w:rPr>
        <w:t>-property-group. Its valid values are true and false. The syntax for disabling scripting is as follows: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i/>
          <w:iCs/>
          <w:color w:val="000000"/>
          <w:sz w:val="24"/>
          <w:szCs w:val="24"/>
        </w:rPr>
        <w:t>&lt;jsp-property-group&gt;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i/>
          <w:iCs/>
          <w:color w:val="000000"/>
          <w:sz w:val="24"/>
          <w:szCs w:val="24"/>
        </w:rPr>
        <w:t>   &lt;</w:t>
      </w:r>
      <w:proofErr w:type="spellStart"/>
      <w:r w:rsidRPr="008E3B83">
        <w:rPr>
          <w:rFonts w:ascii="Arial" w:eastAsia="Times New Roman" w:hAnsi="Arial" w:cs="Arial"/>
          <w:i/>
          <w:iCs/>
          <w:color w:val="000000"/>
          <w:sz w:val="24"/>
          <w:szCs w:val="24"/>
        </w:rPr>
        <w:t>url</w:t>
      </w:r>
      <w:proofErr w:type="spellEnd"/>
      <w:r w:rsidRPr="008E3B83">
        <w:rPr>
          <w:rFonts w:ascii="Arial" w:eastAsia="Times New Roman" w:hAnsi="Arial" w:cs="Arial"/>
          <w:i/>
          <w:iCs/>
          <w:color w:val="000000"/>
          <w:sz w:val="24"/>
          <w:szCs w:val="24"/>
        </w:rPr>
        <w:t>-pattern&gt;*.</w:t>
      </w:r>
      <w:proofErr w:type="spellStart"/>
      <w:r w:rsidRPr="008E3B83">
        <w:rPr>
          <w:rFonts w:ascii="Arial" w:eastAsia="Times New Roman" w:hAnsi="Arial" w:cs="Arial"/>
          <w:i/>
          <w:iCs/>
          <w:color w:val="000000"/>
          <w:sz w:val="24"/>
          <w:szCs w:val="24"/>
        </w:rPr>
        <w:t>jsp</w:t>
      </w:r>
      <w:proofErr w:type="spellEnd"/>
      <w:r w:rsidRPr="008E3B83">
        <w:rPr>
          <w:rFonts w:ascii="Arial" w:eastAsia="Times New Roman" w:hAnsi="Arial" w:cs="Arial"/>
          <w:i/>
          <w:iCs/>
          <w:color w:val="000000"/>
          <w:sz w:val="24"/>
          <w:szCs w:val="24"/>
        </w:rPr>
        <w:t>&lt;/</w:t>
      </w:r>
      <w:proofErr w:type="spellStart"/>
      <w:r w:rsidRPr="008E3B83">
        <w:rPr>
          <w:rFonts w:ascii="Arial" w:eastAsia="Times New Roman" w:hAnsi="Arial" w:cs="Arial"/>
          <w:i/>
          <w:iCs/>
          <w:color w:val="000000"/>
          <w:sz w:val="24"/>
          <w:szCs w:val="24"/>
        </w:rPr>
        <w:t>url</w:t>
      </w:r>
      <w:proofErr w:type="spellEnd"/>
      <w:r w:rsidRPr="008E3B83">
        <w:rPr>
          <w:rFonts w:ascii="Arial" w:eastAsia="Times New Roman" w:hAnsi="Arial" w:cs="Arial"/>
          <w:i/>
          <w:iCs/>
          <w:color w:val="000000"/>
          <w:sz w:val="24"/>
          <w:szCs w:val="24"/>
        </w:rPr>
        <w:t>-pattern&gt;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i/>
          <w:iCs/>
          <w:color w:val="000000"/>
          <w:sz w:val="24"/>
          <w:szCs w:val="24"/>
        </w:rPr>
        <w:t>   &lt;scripting-invalid&gt;true&lt;/scripting-invalid&gt;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i/>
          <w:iCs/>
          <w:color w:val="000000"/>
          <w:sz w:val="24"/>
          <w:szCs w:val="24"/>
        </w:rPr>
        <w:t>&lt;/jsp-property-group&gt;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ahoma" w:eastAsia="Times New Roman" w:hAnsi="Tahoma" w:cs="Tahoma"/>
          <w:color w:val="000000"/>
          <w:sz w:val="20"/>
          <w:szCs w:val="20"/>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b/>
          <w:bCs/>
          <w:color w:val="000000"/>
          <w:sz w:val="24"/>
          <w:szCs w:val="24"/>
        </w:rPr>
        <w:t>---------------------------------------------    Servlet</w:t>
      </w:r>
      <w:r w:rsidR="0098535F" w:rsidRPr="008E3B83">
        <w:rPr>
          <w:rFonts w:ascii="Arial" w:eastAsia="Times New Roman" w:hAnsi="Arial" w:cs="Arial"/>
          <w:b/>
          <w:bCs/>
          <w:color w:val="000000"/>
          <w:sz w:val="24"/>
          <w:szCs w:val="24"/>
        </w:rPr>
        <w:t> ------------------------------------------------------</w:t>
      </w:r>
    </w:p>
    <w:p w:rsidR="008E3B83" w:rsidRPr="008E3B83" w:rsidRDefault="00792BE1" w:rsidP="008B5466">
      <w:pPr>
        <w:spacing w:before="100" w:beforeAutospacing="1" w:after="100" w:afterAutospacing="1" w:line="240" w:lineRule="auto"/>
        <w:jc w:val="both"/>
        <w:rPr>
          <w:rFonts w:ascii="Arial" w:eastAsia="Times New Roman" w:hAnsi="Arial" w:cs="Arial"/>
          <w:color w:val="000000"/>
          <w:sz w:val="24"/>
          <w:szCs w:val="24"/>
        </w:rPr>
      </w:pPr>
      <w:hyperlink r:id="rId26" w:tgtFrame="_blank" w:history="1">
        <w:r w:rsidR="008E3B83" w:rsidRPr="008E3B83">
          <w:rPr>
            <w:rFonts w:ascii="Tahoma" w:eastAsia="Times New Roman" w:hAnsi="Tahoma" w:cs="Tahoma"/>
            <w:color w:val="1155CC"/>
            <w:sz w:val="20"/>
            <w:szCs w:val="20"/>
            <w:u w:val="single"/>
          </w:rPr>
          <w:t>http://www.developersbook.com/struts/interview-questions/struts-interview-questions-faqs.php</w:t>
        </w:r>
      </w:hyperlink>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0863A5"/>
          <w:sz w:val="20"/>
          <w:szCs w:val="20"/>
        </w:rPr>
        <w:lastRenderedPageBreak/>
        <w:t>Q. Explain the architecture of a Servlet.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 xml:space="preserve">The core abstraction that must be implemented by all servlets is the </w:t>
      </w:r>
      <w:proofErr w:type="spellStart"/>
      <w:r w:rsidRPr="008E3B83">
        <w:rPr>
          <w:rFonts w:ascii="Arial" w:eastAsia="Times New Roman" w:hAnsi="Arial" w:cs="Arial"/>
          <w:color w:val="333333"/>
          <w:sz w:val="24"/>
          <w:szCs w:val="24"/>
        </w:rPr>
        <w:t>javax.servlet.Servlet</w:t>
      </w:r>
      <w:proofErr w:type="spellEnd"/>
      <w:r w:rsidRPr="008E3B83">
        <w:rPr>
          <w:rFonts w:ascii="Arial" w:eastAsia="Times New Roman" w:hAnsi="Arial" w:cs="Arial"/>
          <w:color w:val="333333"/>
          <w:sz w:val="24"/>
          <w:szCs w:val="24"/>
        </w:rPr>
        <w:t xml:space="preserve"> interface. Each servlet must implement it either directly or indirectly, either by extending </w:t>
      </w:r>
      <w:proofErr w:type="spellStart"/>
      <w:r w:rsidRPr="008E3B83">
        <w:rPr>
          <w:rFonts w:ascii="Arial" w:eastAsia="Times New Roman" w:hAnsi="Arial" w:cs="Arial"/>
          <w:color w:val="333333"/>
          <w:sz w:val="24"/>
          <w:szCs w:val="24"/>
        </w:rPr>
        <w:t>javax.servlet.GenericServlet</w:t>
      </w:r>
      <w:proofErr w:type="spellEnd"/>
      <w:r w:rsidRPr="008E3B83">
        <w:rPr>
          <w:rFonts w:ascii="Arial" w:eastAsia="Times New Roman" w:hAnsi="Arial" w:cs="Arial"/>
          <w:color w:val="333333"/>
          <w:sz w:val="24"/>
          <w:szCs w:val="24"/>
        </w:rPr>
        <w:t xml:space="preserve"> or </w:t>
      </w:r>
      <w:proofErr w:type="spellStart"/>
      <w:r w:rsidRPr="008E3B83">
        <w:rPr>
          <w:rFonts w:ascii="Arial" w:eastAsia="Times New Roman" w:hAnsi="Arial" w:cs="Arial"/>
          <w:color w:val="333333"/>
          <w:sz w:val="24"/>
          <w:szCs w:val="24"/>
        </w:rPr>
        <w:t>javax.servlet.http.HTTPServlet</w:t>
      </w:r>
      <w:proofErr w:type="spellEnd"/>
      <w:r w:rsidRPr="008E3B83">
        <w:rPr>
          <w:rFonts w:ascii="Arial" w:eastAsia="Times New Roman" w:hAnsi="Arial" w:cs="Arial"/>
          <w:color w:val="333333"/>
          <w:sz w:val="24"/>
          <w:szCs w:val="24"/>
        </w:rPr>
        <w:t>. Finally, each servlet is able to serve multiple requests in parallel using multithreading.</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 </w:t>
      </w:r>
      <w:r w:rsidRPr="008E3B83">
        <w:rPr>
          <w:rFonts w:ascii="Trebuchet MS" w:eastAsia="Times New Roman" w:hAnsi="Trebuchet MS" w:cs="Arial"/>
          <w:b/>
          <w:bCs/>
          <w:color w:val="0863A5"/>
          <w:sz w:val="20"/>
          <w:szCs w:val="20"/>
        </w:rPr>
        <w:t xml:space="preserve">Q. What’s the difference between </w:t>
      </w:r>
      <w:proofErr w:type="spellStart"/>
      <w:r w:rsidRPr="008E3B83">
        <w:rPr>
          <w:rFonts w:ascii="Trebuchet MS" w:eastAsia="Times New Roman" w:hAnsi="Trebuchet MS" w:cs="Arial"/>
          <w:b/>
          <w:bCs/>
          <w:color w:val="0863A5"/>
          <w:sz w:val="20"/>
          <w:szCs w:val="20"/>
        </w:rPr>
        <w:t>sendRedirect</w:t>
      </w:r>
      <w:proofErr w:type="spellEnd"/>
      <w:r w:rsidRPr="008E3B83">
        <w:rPr>
          <w:rFonts w:ascii="Trebuchet MS" w:eastAsia="Times New Roman" w:hAnsi="Trebuchet MS" w:cs="Arial"/>
          <w:b/>
          <w:bCs/>
          <w:color w:val="0863A5"/>
          <w:sz w:val="20"/>
          <w:szCs w:val="20"/>
        </w:rPr>
        <w:t xml:space="preserve"> and forward </w:t>
      </w:r>
      <w:proofErr w:type="gramStart"/>
      <w:r w:rsidRPr="008E3B83">
        <w:rPr>
          <w:rFonts w:ascii="Trebuchet MS" w:eastAsia="Times New Roman" w:hAnsi="Trebuchet MS" w:cs="Arial"/>
          <w:b/>
          <w:bCs/>
          <w:color w:val="0863A5"/>
          <w:sz w:val="20"/>
          <w:szCs w:val="20"/>
        </w:rPr>
        <w:t>methods ?</w:t>
      </w:r>
      <w:proofErr w:type="gramEnd"/>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 xml:space="preserve">The </w:t>
      </w:r>
      <w:proofErr w:type="spellStart"/>
      <w:r w:rsidRPr="008E3B83">
        <w:rPr>
          <w:rFonts w:ascii="Arial" w:eastAsia="Times New Roman" w:hAnsi="Arial" w:cs="Arial"/>
          <w:color w:val="333333"/>
          <w:sz w:val="24"/>
          <w:szCs w:val="24"/>
        </w:rPr>
        <w:t>sendRedirect</w:t>
      </w:r>
      <w:proofErr w:type="spellEnd"/>
      <w:r w:rsidRPr="008E3B83">
        <w:rPr>
          <w:rFonts w:ascii="Arial" w:eastAsia="Times New Roman" w:hAnsi="Arial" w:cs="Arial"/>
          <w:color w:val="333333"/>
          <w:sz w:val="24"/>
          <w:szCs w:val="24"/>
        </w:rPr>
        <w:t xml:space="preserve"> method creates a new request, while the forward method just forwards a request to a new target. The previous request scope objects are not available after a redirect, because it results in a new request. On the other hand, the previous request scope objects are available after forwarding. Finally, in general, the </w:t>
      </w:r>
      <w:proofErr w:type="spellStart"/>
      <w:r w:rsidRPr="008E3B83">
        <w:rPr>
          <w:rFonts w:ascii="Arial" w:eastAsia="Times New Roman" w:hAnsi="Arial" w:cs="Arial"/>
          <w:color w:val="333333"/>
          <w:sz w:val="24"/>
          <w:szCs w:val="24"/>
        </w:rPr>
        <w:t>sendRedirect</w:t>
      </w:r>
      <w:proofErr w:type="spellEnd"/>
      <w:r w:rsidRPr="008E3B83">
        <w:rPr>
          <w:rFonts w:ascii="Arial" w:eastAsia="Times New Roman" w:hAnsi="Arial" w:cs="Arial"/>
          <w:color w:val="333333"/>
          <w:sz w:val="24"/>
          <w:szCs w:val="24"/>
        </w:rPr>
        <w:t xml:space="preserve"> method is considered to be slower compare to the forward method.</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 </w:t>
      </w:r>
      <w:r w:rsidRPr="008E3B83">
        <w:rPr>
          <w:rFonts w:ascii="Trebuchet MS" w:eastAsia="Times New Roman" w:hAnsi="Trebuchet MS" w:cs="Arial"/>
          <w:b/>
          <w:bCs/>
          <w:color w:val="0863A5"/>
          <w:sz w:val="20"/>
          <w:szCs w:val="20"/>
        </w:rPr>
        <w:t xml:space="preserve">Q. What </w:t>
      </w:r>
      <w:proofErr w:type="gramStart"/>
      <w:r w:rsidRPr="008E3B83">
        <w:rPr>
          <w:rFonts w:ascii="Trebuchet MS" w:eastAsia="Times New Roman" w:hAnsi="Trebuchet MS" w:cs="Arial"/>
          <w:b/>
          <w:bCs/>
          <w:color w:val="0863A5"/>
          <w:sz w:val="20"/>
          <w:szCs w:val="20"/>
        </w:rPr>
        <w:t>is</w:t>
      </w:r>
      <w:proofErr w:type="gramEnd"/>
      <w:r w:rsidRPr="008E3B83">
        <w:rPr>
          <w:rFonts w:ascii="Trebuchet MS" w:eastAsia="Times New Roman" w:hAnsi="Trebuchet MS" w:cs="Arial"/>
          <w:b/>
          <w:bCs/>
          <w:color w:val="0863A5"/>
          <w:sz w:val="20"/>
          <w:szCs w:val="20"/>
        </w:rPr>
        <w:t xml:space="preserve"> URL Encoding and URL </w:t>
      </w:r>
      <w:r w:rsidR="00125AF2" w:rsidRPr="008E3B83">
        <w:rPr>
          <w:rFonts w:ascii="Trebuchet MS" w:eastAsia="Times New Roman" w:hAnsi="Trebuchet MS" w:cs="Arial"/>
          <w:b/>
          <w:bCs/>
          <w:color w:val="0863A5"/>
          <w:sz w:val="20"/>
          <w:szCs w:val="20"/>
        </w:rPr>
        <w:t>Decoding?</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The URL encoding procedure is responsible for replacing all the spaces and every other extra special character of a URL, into their corresponding Hex representation. In correspondence, URL decoding is the exact opposite procedure.</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b/>
          <w:bCs/>
          <w:color w:val="000000"/>
          <w:sz w:val="24"/>
          <w:szCs w:val="24"/>
        </w:rPr>
        <w:t>---------------------------------------    Struts all about -</w:t>
      </w:r>
      <w:r w:rsidR="00DB096F">
        <w:rPr>
          <w:rFonts w:ascii="Arial" w:eastAsia="Times New Roman" w:hAnsi="Arial" w:cs="Arial"/>
          <w:b/>
          <w:bCs/>
          <w:color w:val="000000"/>
          <w:sz w:val="24"/>
          <w:szCs w:val="24"/>
        </w:rPr>
        <w: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Arial" w:eastAsia="Times New Roman" w:hAnsi="Arial" w:cs="Arial"/>
          <w:color w:val="000000"/>
          <w:sz w:val="20"/>
          <w:szCs w:val="20"/>
        </w:rPr>
        <w:t>Q :</w:t>
      </w:r>
      <w:proofErr w:type="gramEnd"/>
      <w:r w:rsidRPr="008E3B83">
        <w:rPr>
          <w:rFonts w:ascii="Arial" w:eastAsia="Times New Roman" w:hAnsi="Arial" w:cs="Arial"/>
          <w:color w:val="000000"/>
          <w:sz w:val="20"/>
          <w:szCs w:val="20"/>
        </w:rPr>
        <w:t xml:space="preserve"> What design patterns are used in Struts?</w:t>
      </w:r>
    </w:p>
    <w:tbl>
      <w:tblPr>
        <w:tblpPr w:leftFromText="45" w:rightFromText="45" w:vertAnchor="text" w:tblpXSpec="right" w:tblpYSpec="center"/>
        <w:tblW w:w="0" w:type="auto"/>
        <w:tblCellSpacing w:w="15" w:type="dxa"/>
        <w:tblCellMar>
          <w:left w:w="0" w:type="dxa"/>
          <w:right w:w="0" w:type="dxa"/>
        </w:tblCellMar>
        <w:tblLook w:val="04A0" w:firstRow="1" w:lastRow="0" w:firstColumn="1" w:lastColumn="0" w:noHBand="0" w:noVBand="1"/>
      </w:tblPr>
      <w:tblGrid>
        <w:gridCol w:w="151"/>
      </w:tblGrid>
      <w:tr w:rsidR="008E3B83" w:rsidRPr="008E3B83" w:rsidTr="008E3B83">
        <w:trPr>
          <w:tblCellSpacing w:w="15" w:type="dxa"/>
        </w:trPr>
        <w:tc>
          <w:tcPr>
            <w:tcW w:w="0" w:type="auto"/>
            <w:tcMar>
              <w:top w:w="15" w:type="dxa"/>
              <w:left w:w="15" w:type="dxa"/>
              <w:bottom w:w="15" w:type="dxa"/>
              <w:right w:w="15" w:type="dxa"/>
            </w:tcMar>
            <w:vAlign w:val="center"/>
            <w:hideMark/>
          </w:tcPr>
          <w:p w:rsidR="008E3B83" w:rsidRPr="008E3B83" w:rsidRDefault="008E3B83" w:rsidP="008B5466">
            <w:pPr>
              <w:spacing w:before="100" w:beforeAutospacing="1" w:after="90" w:line="240" w:lineRule="auto"/>
              <w:jc w:val="both"/>
              <w:rPr>
                <w:rFonts w:ascii="Times New Roman" w:eastAsia="Times New Roman" w:hAnsi="Times New Roman" w:cs="Times New Roman"/>
                <w:color w:val="000000"/>
                <w:sz w:val="24"/>
                <w:szCs w:val="24"/>
              </w:rPr>
            </w:pPr>
            <w:r w:rsidRPr="008E3B83">
              <w:rPr>
                <w:rFonts w:ascii="Trebuchet MS" w:eastAsia="Times New Roman" w:hAnsi="Trebuchet MS" w:cs="Times New Roman"/>
                <w:color w:val="666666"/>
                <w:sz w:val="20"/>
                <w:szCs w:val="20"/>
              </w:rPr>
              <w:t> </w:t>
            </w:r>
          </w:p>
        </w:tc>
      </w:tr>
    </w:tbl>
    <w:p w:rsidR="008E3B83" w:rsidRPr="008E3B83" w:rsidRDefault="008E3B83" w:rsidP="008B5466">
      <w:pPr>
        <w:spacing w:after="0" w:line="240" w:lineRule="auto"/>
        <w:jc w:val="both"/>
        <w:rPr>
          <w:rFonts w:ascii="Arial" w:eastAsia="Times New Roman" w:hAnsi="Arial" w:cs="Arial"/>
          <w:color w:val="000000"/>
          <w:sz w:val="24"/>
          <w:szCs w:val="24"/>
        </w:rPr>
      </w:pPr>
      <w:proofErr w:type="gramStart"/>
      <w:r w:rsidRPr="008E3B83">
        <w:rPr>
          <w:rFonts w:ascii="Calibri" w:eastAsia="Times New Roman" w:hAnsi="Calibri" w:cs="Arial"/>
        </w:rPr>
        <w:t>Struts is</w:t>
      </w:r>
      <w:proofErr w:type="gramEnd"/>
      <w:r w:rsidRPr="008E3B83">
        <w:rPr>
          <w:rFonts w:ascii="Calibri" w:eastAsia="Times New Roman" w:hAnsi="Calibri" w:cs="Arial"/>
        </w:rPr>
        <w:t xml:space="preserve"> based on model 2 MVC (Model-View-Controller) architecture. Struts controller uses the command design pattern and the action classes use the adapter design pattern. The </w:t>
      </w:r>
      <w:proofErr w:type="gramStart"/>
      <w:r w:rsidRPr="008E3B83">
        <w:rPr>
          <w:rFonts w:ascii="Calibri" w:eastAsia="Times New Roman" w:hAnsi="Calibri" w:cs="Arial"/>
        </w:rPr>
        <w:t>process(</w:t>
      </w:r>
      <w:proofErr w:type="gramEnd"/>
      <w:r w:rsidRPr="008E3B83">
        <w:rPr>
          <w:rFonts w:ascii="Calibri" w:eastAsia="Times New Roman" w:hAnsi="Calibri" w:cs="Arial"/>
        </w:rPr>
        <w:t xml:space="preserve">) method of the </w:t>
      </w:r>
      <w:proofErr w:type="spellStart"/>
      <w:r w:rsidRPr="008E3B83">
        <w:rPr>
          <w:rFonts w:ascii="Calibri" w:eastAsia="Times New Roman" w:hAnsi="Calibri" w:cs="Arial"/>
        </w:rPr>
        <w:t>RequestProcessor</w:t>
      </w:r>
      <w:proofErr w:type="spellEnd"/>
      <w:r w:rsidRPr="008E3B83">
        <w:rPr>
          <w:rFonts w:ascii="Calibri" w:eastAsia="Times New Roman" w:hAnsi="Calibri" w:cs="Arial"/>
        </w:rPr>
        <w:t xml:space="preserve"> uses the template method design pattern. Struts also implement the following J2EE design patterns.</w:t>
      </w:r>
    </w:p>
    <w:p w:rsidR="008E3B83" w:rsidRPr="008E3B83" w:rsidRDefault="008E3B83" w:rsidP="008B5466">
      <w:pPr>
        <w:numPr>
          <w:ilvl w:val="0"/>
          <w:numId w:val="1"/>
        </w:num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Service to Worker</w:t>
      </w:r>
    </w:p>
    <w:p w:rsidR="008E3B83" w:rsidRPr="008E3B83" w:rsidRDefault="008E3B83" w:rsidP="008B5466">
      <w:pPr>
        <w:numPr>
          <w:ilvl w:val="0"/>
          <w:numId w:val="1"/>
        </w:num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Dispatcher View</w:t>
      </w:r>
    </w:p>
    <w:p w:rsidR="008E3B83" w:rsidRPr="008E3B83" w:rsidRDefault="008E3B83" w:rsidP="008B5466">
      <w:pPr>
        <w:numPr>
          <w:ilvl w:val="0"/>
          <w:numId w:val="1"/>
        </w:num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Composite View (Struts Tiles)</w:t>
      </w:r>
    </w:p>
    <w:p w:rsidR="008E3B83" w:rsidRPr="008E3B83" w:rsidRDefault="008E3B83" w:rsidP="008B5466">
      <w:pPr>
        <w:numPr>
          <w:ilvl w:val="0"/>
          <w:numId w:val="1"/>
        </w:num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Front Controller</w:t>
      </w:r>
    </w:p>
    <w:p w:rsidR="008E3B83" w:rsidRPr="008E3B83" w:rsidRDefault="008E3B83" w:rsidP="008B5466">
      <w:pPr>
        <w:numPr>
          <w:ilvl w:val="0"/>
          <w:numId w:val="1"/>
        </w:num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View Helper</w:t>
      </w:r>
    </w:p>
    <w:p w:rsidR="008E3B83" w:rsidRPr="008E3B83" w:rsidRDefault="008E3B83" w:rsidP="008B5466">
      <w:pPr>
        <w:numPr>
          <w:ilvl w:val="0"/>
          <w:numId w:val="1"/>
        </w:num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Synchronizer Token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0"/>
          <w:szCs w:val="20"/>
        </w:rPr>
        <w:t>21</w:t>
      </w:r>
      <w:proofErr w:type="gramStart"/>
      <w:r w:rsidRPr="008E3B83">
        <w:rPr>
          <w:rFonts w:ascii="Arial" w:eastAsia="Times New Roman" w:hAnsi="Arial" w:cs="Arial"/>
          <w:color w:val="000000"/>
          <w:sz w:val="20"/>
          <w:szCs w:val="20"/>
        </w:rPr>
        <w:t>.What</w:t>
      </w:r>
      <w:proofErr w:type="gramEnd"/>
      <w:r w:rsidRPr="008E3B83">
        <w:rPr>
          <w:rFonts w:ascii="Arial" w:eastAsia="Times New Roman" w:hAnsi="Arial" w:cs="Arial"/>
          <w:color w:val="000000"/>
          <w:sz w:val="20"/>
          <w:szCs w:val="20"/>
        </w:rPr>
        <w:t xml:space="preserve"> is </w:t>
      </w:r>
      <w:proofErr w:type="spellStart"/>
      <w:r w:rsidRPr="008E3B83">
        <w:rPr>
          <w:rFonts w:ascii="Arial" w:eastAsia="Times New Roman" w:hAnsi="Arial" w:cs="Arial"/>
          <w:color w:val="000000"/>
          <w:sz w:val="20"/>
          <w:szCs w:val="20"/>
        </w:rPr>
        <w:t>DispatchAction</w:t>
      </w:r>
      <w:proofErr w:type="spellEnd"/>
      <w:r w:rsidRPr="008E3B83">
        <w:rPr>
          <w:rFonts w:ascii="Arial" w:eastAsia="Times New Roman" w:hAnsi="Arial" w:cs="Arial"/>
          <w:color w:val="000000"/>
          <w:sz w:val="20"/>
          <w:szCs w:val="20"/>
        </w:rPr>
        <w: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xml:space="preserve">The </w:t>
      </w:r>
      <w:proofErr w:type="spellStart"/>
      <w:r w:rsidRPr="008E3B83">
        <w:rPr>
          <w:rFonts w:ascii="Arial" w:eastAsia="Times New Roman" w:hAnsi="Arial" w:cs="Arial"/>
          <w:color w:val="000000"/>
          <w:sz w:val="24"/>
          <w:szCs w:val="24"/>
        </w:rPr>
        <w:t>DispatchAction</w:t>
      </w:r>
      <w:proofErr w:type="spellEnd"/>
      <w:r w:rsidRPr="008E3B83">
        <w:rPr>
          <w:rFonts w:ascii="Arial" w:eastAsia="Times New Roman" w:hAnsi="Arial" w:cs="Arial"/>
          <w:color w:val="000000"/>
          <w:sz w:val="24"/>
          <w:szCs w:val="24"/>
        </w:rPr>
        <w:t xml:space="preserve"> class is used to group related actions into one class. Using this class, you can have a method for each logical action compared than a single execute method. The </w:t>
      </w:r>
      <w:proofErr w:type="spellStart"/>
      <w:r w:rsidRPr="008E3B83">
        <w:rPr>
          <w:rFonts w:ascii="Arial" w:eastAsia="Times New Roman" w:hAnsi="Arial" w:cs="Arial"/>
          <w:color w:val="000000"/>
          <w:sz w:val="24"/>
          <w:szCs w:val="24"/>
        </w:rPr>
        <w:t>DispatchAction</w:t>
      </w:r>
      <w:proofErr w:type="spellEnd"/>
      <w:r w:rsidRPr="008E3B83">
        <w:rPr>
          <w:rFonts w:ascii="Arial" w:eastAsia="Times New Roman" w:hAnsi="Arial" w:cs="Arial"/>
          <w:color w:val="000000"/>
          <w:sz w:val="24"/>
          <w:szCs w:val="24"/>
        </w:rPr>
        <w:t xml:space="preserve"> dispatches to one of the logical actions represented by the methods. It picks a method to invoke based on an incoming request parameter. The value of the incoming parameter is the name of the method that the </w:t>
      </w:r>
      <w:proofErr w:type="spellStart"/>
      <w:r w:rsidRPr="008E3B83">
        <w:rPr>
          <w:rFonts w:ascii="Arial" w:eastAsia="Times New Roman" w:hAnsi="Arial" w:cs="Arial"/>
          <w:color w:val="000000"/>
          <w:sz w:val="24"/>
          <w:szCs w:val="24"/>
        </w:rPr>
        <w:t>DispatchAction</w:t>
      </w:r>
      <w:proofErr w:type="spellEnd"/>
      <w:r w:rsidRPr="008E3B83">
        <w:rPr>
          <w:rFonts w:ascii="Arial" w:eastAsia="Times New Roman" w:hAnsi="Arial" w:cs="Arial"/>
          <w:color w:val="000000"/>
          <w:sz w:val="24"/>
          <w:szCs w:val="24"/>
        </w:rPr>
        <w:t xml:space="preserve"> will invoke.</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r w:rsidRPr="008E3B83">
        <w:rPr>
          <w:rFonts w:ascii="Trebuchet MS" w:eastAsia="Times New Roman" w:hAnsi="Trebuchet MS" w:cs="Arial"/>
          <w:b/>
          <w:bCs/>
          <w:color w:val="414141"/>
          <w:sz w:val="20"/>
          <w:szCs w:val="20"/>
        </w:rPr>
        <w:t>23.</w:t>
      </w:r>
      <w:r w:rsidR="00B94C06">
        <w:rPr>
          <w:rFonts w:ascii="Trebuchet MS" w:eastAsia="Times New Roman" w:hAnsi="Trebuchet MS" w:cs="Arial"/>
          <w:b/>
          <w:bCs/>
          <w:color w:val="414141"/>
          <w:sz w:val="20"/>
          <w:szCs w:val="20"/>
        </w:rPr>
        <w:t xml:space="preserve"> </w:t>
      </w:r>
      <w:r w:rsidRPr="008E3B83">
        <w:rPr>
          <w:rFonts w:ascii="Trebuchet MS" w:eastAsia="Times New Roman" w:hAnsi="Trebuchet MS" w:cs="Arial"/>
          <w:b/>
          <w:bCs/>
          <w:color w:val="0863A5"/>
          <w:sz w:val="20"/>
          <w:szCs w:val="20"/>
        </w:rPr>
        <w:t>What is the use of ForwardAction?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lastRenderedPageBreak/>
        <w:t>The ForwardAction class is useful when you’re trying to integrate Struts into an existing application that uses Servlets to perform business logic functions. You can use this class to take advantage of the Struts controller and its functionality, without having to rewrite the existing Servlets. Use ForwardAction to forward a request to another resource in your application, such as a Servlet that already does business logic processing or even another JSP page. By using this predefined action, you don’t have to write your own Action class. You just have to set up the struts-</w:t>
      </w:r>
      <w:proofErr w:type="spellStart"/>
      <w:r w:rsidRPr="008E3B83">
        <w:rPr>
          <w:rFonts w:ascii="Arial" w:eastAsia="Times New Roman" w:hAnsi="Arial" w:cs="Arial"/>
          <w:color w:val="000000"/>
          <w:sz w:val="24"/>
          <w:szCs w:val="24"/>
        </w:rPr>
        <w:t>config</w:t>
      </w:r>
      <w:proofErr w:type="spellEnd"/>
      <w:r w:rsidRPr="008E3B83">
        <w:rPr>
          <w:rFonts w:ascii="Arial" w:eastAsia="Times New Roman" w:hAnsi="Arial" w:cs="Arial"/>
          <w:color w:val="000000"/>
          <w:sz w:val="24"/>
          <w:szCs w:val="24"/>
        </w:rPr>
        <w:t xml:space="preserve"> file properly to use ForwardAction.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r w:rsidRPr="008E3B83">
        <w:rPr>
          <w:rFonts w:ascii="Trebuchet MS" w:eastAsia="Times New Roman" w:hAnsi="Trebuchet MS" w:cs="Arial"/>
          <w:b/>
          <w:bCs/>
          <w:color w:val="1F497D"/>
          <w:sz w:val="20"/>
          <w:szCs w:val="20"/>
        </w:rPr>
        <w:t>Q</w:t>
      </w:r>
      <w:r w:rsidRPr="008E3B83">
        <w:rPr>
          <w:rFonts w:ascii="Trebuchet MS" w:eastAsia="Times New Roman" w:hAnsi="Trebuchet MS" w:cs="Arial"/>
          <w:b/>
          <w:bCs/>
          <w:color w:val="414141"/>
          <w:sz w:val="20"/>
          <w:szCs w:val="20"/>
        </w:rPr>
        <w:t>.</w:t>
      </w:r>
      <w:r w:rsidRPr="008E3B83">
        <w:rPr>
          <w:rFonts w:ascii="Trebuchet MS" w:eastAsia="Times New Roman" w:hAnsi="Trebuchet MS" w:cs="Arial"/>
          <w:b/>
          <w:bCs/>
          <w:color w:val="1F497D"/>
          <w:sz w:val="20"/>
          <w:szCs w:val="20"/>
        </w:rPr>
        <w:t> </w:t>
      </w:r>
      <w:r w:rsidRPr="008E3B83">
        <w:rPr>
          <w:rFonts w:ascii="Trebuchet MS" w:eastAsia="Times New Roman" w:hAnsi="Trebuchet MS" w:cs="Arial"/>
          <w:b/>
          <w:bCs/>
          <w:color w:val="0863A5"/>
          <w:sz w:val="20"/>
          <w:szCs w:val="20"/>
        </w:rPr>
        <w:t xml:space="preserve">What is </w:t>
      </w:r>
      <w:proofErr w:type="spellStart"/>
      <w:r w:rsidRPr="008E3B83">
        <w:rPr>
          <w:rFonts w:ascii="Trebuchet MS" w:eastAsia="Times New Roman" w:hAnsi="Trebuchet MS" w:cs="Arial"/>
          <w:b/>
          <w:bCs/>
          <w:color w:val="0863A5"/>
          <w:sz w:val="20"/>
          <w:szCs w:val="20"/>
        </w:rPr>
        <w:t>IncludeAction</w:t>
      </w:r>
      <w:proofErr w:type="spellEnd"/>
      <w:r w:rsidRPr="008E3B83">
        <w:rPr>
          <w:rFonts w:ascii="Trebuchet MS" w:eastAsia="Times New Roman" w:hAnsi="Trebuchet MS" w:cs="Arial"/>
          <w:b/>
          <w:bCs/>
          <w:color w:val="0863A5"/>
          <w:sz w:val="20"/>
          <w:szCs w:val="20"/>
        </w:rPr>
        <w: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xml:space="preserve">The </w:t>
      </w:r>
      <w:proofErr w:type="spellStart"/>
      <w:r w:rsidRPr="008E3B83">
        <w:rPr>
          <w:rFonts w:ascii="Arial" w:eastAsia="Times New Roman" w:hAnsi="Arial" w:cs="Arial"/>
          <w:color w:val="000000"/>
          <w:sz w:val="24"/>
          <w:szCs w:val="24"/>
        </w:rPr>
        <w:t>IncludeAction</w:t>
      </w:r>
      <w:proofErr w:type="spellEnd"/>
      <w:r w:rsidRPr="008E3B83">
        <w:rPr>
          <w:rFonts w:ascii="Arial" w:eastAsia="Times New Roman" w:hAnsi="Arial" w:cs="Arial"/>
          <w:color w:val="000000"/>
          <w:sz w:val="24"/>
          <w:szCs w:val="24"/>
        </w:rPr>
        <w:t xml:space="preserve"> class is useful when you want to integrate Struts into an application that uses Servlets. Use the </w:t>
      </w:r>
      <w:proofErr w:type="spellStart"/>
      <w:r w:rsidRPr="008E3B83">
        <w:rPr>
          <w:rFonts w:ascii="Arial" w:eastAsia="Times New Roman" w:hAnsi="Arial" w:cs="Arial"/>
          <w:color w:val="000000"/>
          <w:sz w:val="24"/>
          <w:szCs w:val="24"/>
        </w:rPr>
        <w:t>IncludeAction</w:t>
      </w:r>
      <w:proofErr w:type="spellEnd"/>
      <w:r w:rsidRPr="008E3B83">
        <w:rPr>
          <w:rFonts w:ascii="Arial" w:eastAsia="Times New Roman" w:hAnsi="Arial" w:cs="Arial"/>
          <w:color w:val="000000"/>
          <w:sz w:val="24"/>
          <w:szCs w:val="24"/>
        </w:rPr>
        <w:t xml:space="preserve"> class to include another resource in the response to the request being processed.</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
    <w:p w:rsidR="008E3B83" w:rsidRPr="008E3B83" w:rsidRDefault="00B94C06" w:rsidP="008B5466">
      <w:pPr>
        <w:spacing w:before="100" w:beforeAutospacing="1" w:after="100" w:afterAutospacing="1" w:line="240" w:lineRule="auto"/>
        <w:jc w:val="both"/>
        <w:rPr>
          <w:rFonts w:ascii="Arial" w:eastAsia="Times New Roman" w:hAnsi="Arial" w:cs="Arial"/>
          <w:color w:val="000000"/>
          <w:sz w:val="24"/>
          <w:szCs w:val="24"/>
        </w:rPr>
      </w:pPr>
      <w:r>
        <w:rPr>
          <w:rFonts w:ascii="Trebuchet MS" w:eastAsia="Times New Roman" w:hAnsi="Trebuchet MS" w:cs="Arial"/>
          <w:b/>
          <w:bCs/>
          <w:color w:val="0863A5"/>
          <w:sz w:val="20"/>
          <w:szCs w:val="20"/>
        </w:rPr>
        <w:t>Q</w:t>
      </w:r>
      <w:r w:rsidR="008E3B83" w:rsidRPr="008E3B83">
        <w:rPr>
          <w:rFonts w:ascii="Trebuchet MS" w:eastAsia="Times New Roman" w:hAnsi="Trebuchet MS" w:cs="Arial"/>
          <w:b/>
          <w:bCs/>
          <w:color w:val="0863A5"/>
          <w:sz w:val="20"/>
          <w:szCs w:val="20"/>
        </w:rPr>
        <w:t>:</w:t>
      </w:r>
      <w:r>
        <w:rPr>
          <w:rFonts w:ascii="Trebuchet MS" w:eastAsia="Times New Roman" w:hAnsi="Trebuchet MS" w:cs="Arial"/>
          <w:b/>
          <w:bCs/>
          <w:color w:val="0863A5"/>
          <w:sz w:val="20"/>
          <w:szCs w:val="20"/>
        </w:rPr>
        <w:t xml:space="preserve"> </w:t>
      </w:r>
      <w:r w:rsidR="008E3B83" w:rsidRPr="008E3B83">
        <w:rPr>
          <w:rFonts w:ascii="Trebuchet MS" w:eastAsia="Times New Roman" w:hAnsi="Trebuchet MS" w:cs="Arial"/>
          <w:b/>
          <w:bCs/>
          <w:color w:val="0863A5"/>
          <w:sz w:val="20"/>
          <w:szCs w:val="20"/>
        </w:rPr>
        <w:t xml:space="preserve">What is difference between </w:t>
      </w:r>
      <w:proofErr w:type="spellStart"/>
      <w:r w:rsidR="008E3B83" w:rsidRPr="008E3B83">
        <w:rPr>
          <w:rFonts w:ascii="Trebuchet MS" w:eastAsia="Times New Roman" w:hAnsi="Trebuchet MS" w:cs="Arial"/>
          <w:b/>
          <w:bCs/>
          <w:color w:val="0863A5"/>
          <w:sz w:val="20"/>
          <w:szCs w:val="20"/>
        </w:rPr>
        <w:t>LookupDispatchAction</w:t>
      </w:r>
      <w:proofErr w:type="spellEnd"/>
      <w:r w:rsidR="008E3B83" w:rsidRPr="008E3B83">
        <w:rPr>
          <w:rFonts w:ascii="Trebuchet MS" w:eastAsia="Times New Roman" w:hAnsi="Trebuchet MS" w:cs="Arial"/>
          <w:b/>
          <w:bCs/>
          <w:color w:val="0863A5"/>
          <w:sz w:val="20"/>
          <w:szCs w:val="20"/>
        </w:rPr>
        <w:t xml:space="preserve"> and </w:t>
      </w:r>
      <w:proofErr w:type="spellStart"/>
      <w:r w:rsidR="008E3B83" w:rsidRPr="008E3B83">
        <w:rPr>
          <w:rFonts w:ascii="Trebuchet MS" w:eastAsia="Times New Roman" w:hAnsi="Trebuchet MS" w:cs="Arial"/>
          <w:b/>
          <w:bCs/>
          <w:color w:val="0863A5"/>
          <w:sz w:val="20"/>
          <w:szCs w:val="20"/>
        </w:rPr>
        <w:t>DispatchAction</w:t>
      </w:r>
      <w:proofErr w:type="spellEnd"/>
      <w:r w:rsidR="008E3B83" w:rsidRPr="008E3B83">
        <w:rPr>
          <w:rFonts w:ascii="Trebuchet MS" w:eastAsia="Times New Roman" w:hAnsi="Trebuchet MS" w:cs="Arial"/>
          <w:b/>
          <w:bCs/>
          <w:color w:val="0863A5"/>
          <w:sz w:val="20"/>
          <w:szCs w:val="20"/>
        </w:rPr>
        <w:t>?</w:t>
      </w:r>
    </w:p>
    <w:p w:rsidR="008E3B83" w:rsidRPr="008E3B83" w:rsidRDefault="008E3B83" w:rsidP="008B5466">
      <w:pPr>
        <w:spacing w:before="100" w:beforeAutospacing="1" w:after="60" w:line="240" w:lineRule="auto"/>
        <w:jc w:val="both"/>
        <w:rPr>
          <w:rFonts w:ascii="Arial" w:eastAsia="Times New Roman" w:hAnsi="Arial" w:cs="Arial"/>
          <w:color w:val="000000"/>
          <w:sz w:val="24"/>
          <w:szCs w:val="24"/>
        </w:rPr>
      </w:pPr>
      <w:r w:rsidRPr="008E3B83">
        <w:rPr>
          <w:rFonts w:ascii="Trebuchet MS" w:eastAsia="Times New Roman" w:hAnsi="Trebuchet MS" w:cs="Arial"/>
          <w:color w:val="414141"/>
          <w:sz w:val="20"/>
          <w:szCs w:val="20"/>
        </w:rPr>
        <w:t xml:space="preserve">The difference between </w:t>
      </w:r>
      <w:proofErr w:type="spellStart"/>
      <w:r w:rsidRPr="008E3B83">
        <w:rPr>
          <w:rFonts w:ascii="Trebuchet MS" w:eastAsia="Times New Roman" w:hAnsi="Trebuchet MS" w:cs="Arial"/>
          <w:color w:val="414141"/>
          <w:sz w:val="20"/>
          <w:szCs w:val="20"/>
        </w:rPr>
        <w:t>LookupDispatchAction</w:t>
      </w:r>
      <w:proofErr w:type="spellEnd"/>
      <w:r w:rsidRPr="008E3B83">
        <w:rPr>
          <w:rFonts w:ascii="Trebuchet MS" w:eastAsia="Times New Roman" w:hAnsi="Trebuchet MS" w:cs="Arial"/>
          <w:color w:val="414141"/>
          <w:sz w:val="20"/>
          <w:szCs w:val="20"/>
        </w:rPr>
        <w:t xml:space="preserve"> and </w:t>
      </w:r>
      <w:proofErr w:type="spellStart"/>
      <w:r w:rsidRPr="008E3B83">
        <w:rPr>
          <w:rFonts w:ascii="Trebuchet MS" w:eastAsia="Times New Roman" w:hAnsi="Trebuchet MS" w:cs="Arial"/>
          <w:color w:val="414141"/>
          <w:sz w:val="20"/>
          <w:szCs w:val="20"/>
        </w:rPr>
        <w:t>DispatchAction</w:t>
      </w:r>
      <w:proofErr w:type="spellEnd"/>
      <w:r w:rsidRPr="008E3B83">
        <w:rPr>
          <w:rFonts w:ascii="Trebuchet MS" w:eastAsia="Times New Roman" w:hAnsi="Trebuchet MS" w:cs="Arial"/>
          <w:color w:val="414141"/>
          <w:sz w:val="20"/>
          <w:szCs w:val="20"/>
        </w:rPr>
        <w:t xml:space="preserve"> is that the actual method that gets called in </w:t>
      </w:r>
      <w:proofErr w:type="spellStart"/>
      <w:r w:rsidRPr="008E3B83">
        <w:rPr>
          <w:rFonts w:ascii="Trebuchet MS" w:eastAsia="Times New Roman" w:hAnsi="Trebuchet MS" w:cs="Arial"/>
          <w:color w:val="414141"/>
          <w:sz w:val="20"/>
          <w:szCs w:val="20"/>
        </w:rPr>
        <w:t>LookupDispatchAction</w:t>
      </w:r>
      <w:proofErr w:type="spellEnd"/>
      <w:r w:rsidRPr="008E3B83">
        <w:rPr>
          <w:rFonts w:ascii="Trebuchet MS" w:eastAsia="Times New Roman" w:hAnsi="Trebuchet MS" w:cs="Arial"/>
          <w:color w:val="414141"/>
          <w:sz w:val="20"/>
          <w:szCs w:val="20"/>
        </w:rPr>
        <w:t xml:space="preserve"> is based on a lookup of a key value instead of specifying the method name directly.</w:t>
      </w:r>
    </w:p>
    <w:p w:rsidR="002C4D4A" w:rsidRPr="00DF1F17" w:rsidRDefault="002C4D4A" w:rsidP="008B5466">
      <w:pPr>
        <w:spacing w:before="100" w:beforeAutospacing="1" w:after="100" w:afterAutospacing="1" w:line="240" w:lineRule="auto"/>
        <w:jc w:val="both"/>
        <w:rPr>
          <w:rFonts w:ascii="Trebuchet MS" w:eastAsia="Times New Roman" w:hAnsi="Trebuchet MS" w:cs="Arial"/>
          <w:b/>
          <w:bCs/>
          <w:color w:val="0863A5"/>
          <w:sz w:val="20"/>
          <w:szCs w:val="20"/>
        </w:rPr>
      </w:pPr>
      <w:r>
        <w:rPr>
          <w:rFonts w:ascii="Trebuchet MS" w:eastAsia="Times New Roman" w:hAnsi="Trebuchet MS" w:cs="Arial"/>
          <w:color w:val="414141"/>
          <w:sz w:val="20"/>
          <w:szCs w:val="20"/>
        </w:rPr>
        <w:t xml:space="preserve">Q: </w:t>
      </w:r>
      <w:r w:rsidRPr="00DF1F17">
        <w:rPr>
          <w:rFonts w:ascii="Trebuchet MS" w:eastAsia="Times New Roman" w:hAnsi="Trebuchet MS" w:cs="Arial"/>
          <w:b/>
          <w:bCs/>
          <w:color w:val="0863A5"/>
          <w:sz w:val="20"/>
          <w:szCs w:val="20"/>
        </w:rPr>
        <w:t>Different types of design patterns used in struts?</w:t>
      </w:r>
    </w:p>
    <w:p w:rsidR="008E3B83" w:rsidRPr="002C4D4A" w:rsidRDefault="008E3B83" w:rsidP="001A1CBA">
      <w:pPr>
        <w:spacing w:before="100" w:beforeAutospacing="1" w:after="100" w:afterAutospacing="1" w:line="240" w:lineRule="auto"/>
        <w:rPr>
          <w:rFonts w:ascii="Trebuchet MS" w:eastAsia="Times New Roman" w:hAnsi="Trebuchet MS" w:cs="Arial"/>
          <w:color w:val="414141"/>
          <w:sz w:val="20"/>
          <w:szCs w:val="20"/>
        </w:rPr>
      </w:pPr>
      <w:r w:rsidRPr="002C4D4A">
        <w:rPr>
          <w:rFonts w:ascii="Trebuchet MS" w:eastAsia="Times New Roman" w:hAnsi="Trebuchet MS" w:cs="Arial"/>
          <w:color w:val="414141"/>
          <w:sz w:val="20"/>
          <w:szCs w:val="20"/>
        </w:rPr>
        <w:t> </w:t>
      </w:r>
      <w:r w:rsidR="002C4D4A" w:rsidRPr="002C4D4A">
        <w:rPr>
          <w:rFonts w:ascii="Trebuchet MS" w:eastAsia="Times New Roman" w:hAnsi="Trebuchet MS" w:cs="Arial"/>
          <w:color w:val="414141"/>
          <w:sz w:val="20"/>
          <w:szCs w:val="20"/>
        </w:rPr>
        <w:t xml:space="preserve">Struts are based on model 2 MVC (Model-View-Controller) architecture. Struts controller uses the command design pattern and the action classes use the adapter design pattern. The </w:t>
      </w:r>
      <w:proofErr w:type="gramStart"/>
      <w:r w:rsidR="002C4D4A" w:rsidRPr="002C4D4A">
        <w:rPr>
          <w:rFonts w:ascii="Trebuchet MS" w:eastAsia="Times New Roman" w:hAnsi="Trebuchet MS" w:cs="Arial"/>
          <w:color w:val="414141"/>
          <w:sz w:val="20"/>
          <w:szCs w:val="20"/>
        </w:rPr>
        <w:t>process(</w:t>
      </w:r>
      <w:proofErr w:type="gramEnd"/>
      <w:r w:rsidR="002C4D4A" w:rsidRPr="002C4D4A">
        <w:rPr>
          <w:rFonts w:ascii="Trebuchet MS" w:eastAsia="Times New Roman" w:hAnsi="Trebuchet MS" w:cs="Arial"/>
          <w:color w:val="414141"/>
          <w:sz w:val="20"/>
          <w:szCs w:val="20"/>
        </w:rPr>
        <w:t xml:space="preserve">) method of the </w:t>
      </w:r>
      <w:proofErr w:type="spellStart"/>
      <w:r w:rsidR="002C4D4A" w:rsidRPr="002C4D4A">
        <w:rPr>
          <w:rFonts w:ascii="Trebuchet MS" w:eastAsia="Times New Roman" w:hAnsi="Trebuchet MS" w:cs="Arial"/>
          <w:color w:val="414141"/>
          <w:sz w:val="20"/>
          <w:szCs w:val="20"/>
        </w:rPr>
        <w:t>RequestProcessor</w:t>
      </w:r>
      <w:proofErr w:type="spellEnd"/>
      <w:r w:rsidR="002C4D4A" w:rsidRPr="002C4D4A">
        <w:rPr>
          <w:rFonts w:ascii="Trebuchet MS" w:eastAsia="Times New Roman" w:hAnsi="Trebuchet MS" w:cs="Arial"/>
          <w:color w:val="414141"/>
          <w:sz w:val="20"/>
          <w:szCs w:val="20"/>
        </w:rPr>
        <w:t xml:space="preserve"> uses the template method design pattern. Struts also implement the following J2EE design patterns.</w:t>
      </w:r>
      <w:r w:rsidR="002C4D4A" w:rsidRPr="002C4D4A">
        <w:rPr>
          <w:rFonts w:ascii="Trebuchet MS" w:eastAsia="Times New Roman" w:hAnsi="Trebuchet MS"/>
          <w:color w:val="414141"/>
          <w:sz w:val="20"/>
          <w:szCs w:val="20"/>
        </w:rPr>
        <w:t> </w:t>
      </w:r>
      <w:r w:rsidR="002C4D4A" w:rsidRPr="002C4D4A">
        <w:rPr>
          <w:rFonts w:ascii="Trebuchet MS" w:eastAsia="Times New Roman" w:hAnsi="Trebuchet MS" w:cs="Arial"/>
          <w:color w:val="414141"/>
          <w:sz w:val="20"/>
          <w:szCs w:val="20"/>
        </w:rPr>
        <w:br/>
      </w:r>
      <w:r w:rsidR="002C4D4A" w:rsidRPr="002C4D4A">
        <w:rPr>
          <w:rFonts w:ascii="Trebuchet MS" w:eastAsia="Times New Roman" w:hAnsi="Trebuchet MS" w:cs="Arial"/>
          <w:color w:val="414141"/>
          <w:sz w:val="20"/>
          <w:szCs w:val="20"/>
        </w:rPr>
        <w:br/>
        <w:t>Service to Worker</w:t>
      </w:r>
      <w:r w:rsidR="002C4D4A" w:rsidRPr="002C4D4A">
        <w:rPr>
          <w:rFonts w:ascii="Trebuchet MS" w:eastAsia="Times New Roman" w:hAnsi="Trebuchet MS"/>
          <w:color w:val="414141"/>
          <w:sz w:val="20"/>
          <w:szCs w:val="20"/>
        </w:rPr>
        <w:t> </w:t>
      </w:r>
      <w:r w:rsidR="002C4D4A" w:rsidRPr="002C4D4A">
        <w:rPr>
          <w:rFonts w:ascii="Trebuchet MS" w:eastAsia="Times New Roman" w:hAnsi="Trebuchet MS" w:cs="Arial"/>
          <w:color w:val="414141"/>
          <w:sz w:val="20"/>
          <w:szCs w:val="20"/>
        </w:rPr>
        <w:br/>
        <w:t>Dispatcher View</w:t>
      </w:r>
      <w:r w:rsidR="002C4D4A" w:rsidRPr="002C4D4A">
        <w:rPr>
          <w:rFonts w:ascii="Trebuchet MS" w:eastAsia="Times New Roman" w:hAnsi="Trebuchet MS"/>
          <w:color w:val="414141"/>
          <w:sz w:val="20"/>
          <w:szCs w:val="20"/>
        </w:rPr>
        <w:t> </w:t>
      </w:r>
      <w:r w:rsidR="002C4D4A" w:rsidRPr="002C4D4A">
        <w:rPr>
          <w:rFonts w:ascii="Trebuchet MS" w:eastAsia="Times New Roman" w:hAnsi="Trebuchet MS" w:cs="Arial"/>
          <w:color w:val="414141"/>
          <w:sz w:val="20"/>
          <w:szCs w:val="20"/>
        </w:rPr>
        <w:br/>
        <w:t>Composite View (Struts Tiles)</w:t>
      </w:r>
      <w:r w:rsidR="002C4D4A" w:rsidRPr="002C4D4A">
        <w:rPr>
          <w:rFonts w:ascii="Trebuchet MS" w:eastAsia="Times New Roman" w:hAnsi="Trebuchet MS"/>
          <w:color w:val="414141"/>
          <w:sz w:val="20"/>
          <w:szCs w:val="20"/>
        </w:rPr>
        <w:t> </w:t>
      </w:r>
      <w:r w:rsidR="002C4D4A" w:rsidRPr="002C4D4A">
        <w:rPr>
          <w:rFonts w:ascii="Trebuchet MS" w:eastAsia="Times New Roman" w:hAnsi="Trebuchet MS" w:cs="Arial"/>
          <w:color w:val="414141"/>
          <w:sz w:val="20"/>
          <w:szCs w:val="20"/>
        </w:rPr>
        <w:br/>
        <w:t>Front Controller</w:t>
      </w:r>
      <w:r w:rsidR="002C4D4A" w:rsidRPr="002C4D4A">
        <w:rPr>
          <w:rFonts w:ascii="Trebuchet MS" w:eastAsia="Times New Roman" w:hAnsi="Trebuchet MS"/>
          <w:color w:val="414141"/>
          <w:sz w:val="20"/>
          <w:szCs w:val="20"/>
        </w:rPr>
        <w:t> </w:t>
      </w:r>
      <w:r w:rsidR="002C4D4A" w:rsidRPr="002C4D4A">
        <w:rPr>
          <w:rFonts w:ascii="Trebuchet MS" w:eastAsia="Times New Roman" w:hAnsi="Trebuchet MS" w:cs="Arial"/>
          <w:color w:val="414141"/>
          <w:sz w:val="20"/>
          <w:szCs w:val="20"/>
        </w:rPr>
        <w:br/>
        <w:t>View Helper</w:t>
      </w:r>
      <w:r w:rsidR="002C4D4A" w:rsidRPr="002C4D4A">
        <w:rPr>
          <w:rFonts w:ascii="Trebuchet MS" w:eastAsia="Times New Roman" w:hAnsi="Trebuchet MS"/>
          <w:color w:val="414141"/>
          <w:sz w:val="20"/>
          <w:szCs w:val="20"/>
        </w:rPr>
        <w:t> </w:t>
      </w:r>
      <w:r w:rsidR="002C4D4A" w:rsidRPr="002C4D4A">
        <w:rPr>
          <w:rFonts w:ascii="Trebuchet MS" w:eastAsia="Times New Roman" w:hAnsi="Trebuchet MS" w:cs="Arial"/>
          <w:color w:val="414141"/>
          <w:sz w:val="20"/>
          <w:szCs w:val="20"/>
        </w:rPr>
        <w:br/>
        <w:t>Synchronizer Token</w:t>
      </w:r>
      <w:r w:rsidR="002C4D4A" w:rsidRPr="002C4D4A">
        <w:rPr>
          <w:rFonts w:ascii="Trebuchet MS" w:eastAsia="Times New Roman" w:hAnsi="Trebuchet MS"/>
          <w:color w:val="414141"/>
          <w:sz w:val="20"/>
          <w:szCs w:val="20"/>
        </w:rPr>
        <w:t> </w:t>
      </w:r>
    </w:p>
    <w:p w:rsidR="008E3B83" w:rsidRPr="008E3B83" w:rsidRDefault="00B94C06" w:rsidP="008B5466">
      <w:pPr>
        <w:spacing w:before="100" w:beforeAutospacing="1" w:after="100" w:afterAutospacing="1" w:line="240" w:lineRule="auto"/>
        <w:jc w:val="both"/>
        <w:rPr>
          <w:rFonts w:ascii="Arial" w:eastAsia="Times New Roman" w:hAnsi="Arial" w:cs="Arial"/>
          <w:color w:val="000000"/>
          <w:sz w:val="24"/>
          <w:szCs w:val="24"/>
        </w:rPr>
      </w:pPr>
      <w:r>
        <w:rPr>
          <w:rFonts w:ascii="Trebuchet MS" w:eastAsia="Times New Roman" w:hAnsi="Trebuchet MS" w:cs="Arial"/>
          <w:b/>
          <w:bCs/>
          <w:color w:val="0863A5"/>
          <w:sz w:val="20"/>
          <w:szCs w:val="20"/>
        </w:rPr>
        <w:t>Q</w:t>
      </w:r>
      <w:r w:rsidR="008E3B83" w:rsidRPr="008E3B83">
        <w:rPr>
          <w:rFonts w:ascii="Trebuchet MS" w:eastAsia="Times New Roman" w:hAnsi="Trebuchet MS" w:cs="Arial"/>
          <w:b/>
          <w:bCs/>
          <w:color w:val="0863A5"/>
          <w:sz w:val="20"/>
          <w:szCs w:val="20"/>
        </w:rPr>
        <w:t>: How to Setu</w:t>
      </w:r>
      <w:r>
        <w:rPr>
          <w:rFonts w:ascii="Trebuchet MS" w:eastAsia="Times New Roman" w:hAnsi="Trebuchet MS" w:cs="Arial"/>
          <w:b/>
          <w:bCs/>
          <w:color w:val="0863A5"/>
          <w:sz w:val="20"/>
          <w:szCs w:val="20"/>
        </w:rPr>
        <w:t>p validator framework in Struts</w:t>
      </w:r>
      <w:r w:rsidR="008E3B83" w:rsidRPr="008E3B83">
        <w:rPr>
          <w:rFonts w:ascii="Trebuchet MS" w:eastAsia="Times New Roman" w:hAnsi="Trebuchet MS" w:cs="Arial"/>
          <w:b/>
          <w:bCs/>
          <w:color w:val="0863A5"/>
          <w:sz w:val="20"/>
          <w:szCs w:val="20"/>
        </w:rPr>
        <w:t>?</w:t>
      </w:r>
    </w:p>
    <w:p w:rsidR="008E3B83" w:rsidRPr="008E3B83" w:rsidRDefault="00792BE1" w:rsidP="008B5466">
      <w:pPr>
        <w:spacing w:before="100" w:beforeAutospacing="1" w:after="100" w:afterAutospacing="1" w:line="240" w:lineRule="auto"/>
        <w:jc w:val="both"/>
        <w:rPr>
          <w:rFonts w:ascii="Arial" w:eastAsia="Times New Roman" w:hAnsi="Arial" w:cs="Arial"/>
          <w:color w:val="000000"/>
          <w:sz w:val="24"/>
          <w:szCs w:val="24"/>
        </w:rPr>
      </w:pPr>
      <w:hyperlink r:id="rId27" w:tgtFrame="_blank" w:history="1">
        <w:r w:rsidR="008E3B83" w:rsidRPr="008E3B83">
          <w:rPr>
            <w:rFonts w:ascii="Arial" w:eastAsia="Times New Roman" w:hAnsi="Arial" w:cs="Arial"/>
            <w:color w:val="1155CC"/>
            <w:sz w:val="24"/>
            <w:szCs w:val="24"/>
            <w:u w:val="single"/>
          </w:rPr>
          <w:t>http://www.techfaq360.com/struts_interview_questions.jsp?qid=420</w:t>
        </w:r>
      </w:hyperlink>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1F497D"/>
          <w:sz w:val="24"/>
          <w:szCs w:val="24"/>
        </w:rPr>
        <w:t> </w:t>
      </w:r>
      <w:r w:rsidRPr="008E3B83">
        <w:rPr>
          <w:rFonts w:ascii="Arial" w:eastAsia="Times New Roman" w:hAnsi="Arial" w:cs="Arial"/>
          <w:b/>
          <w:bCs/>
          <w:color w:val="333333"/>
          <w:sz w:val="28"/>
          <w:szCs w:val="28"/>
        </w:rPr>
        <w:t>---------------------    Hibernate all about   -------------</w:t>
      </w:r>
      <w:r w:rsidR="00D40BBF">
        <w:rPr>
          <w:rFonts w:ascii="Arial" w:eastAsia="Times New Roman" w:hAnsi="Arial" w:cs="Arial"/>
          <w:b/>
          <w:bCs/>
          <w:color w:val="333333"/>
          <w:sz w:val="28"/>
          <w:szCs w:val="28"/>
        </w:rPr>
        <w:t>----------</w:t>
      </w:r>
    </w:p>
    <w:p w:rsidR="008E3B83" w:rsidRPr="008E3B83" w:rsidRDefault="00792BE1" w:rsidP="008B5466">
      <w:pPr>
        <w:spacing w:before="100" w:beforeAutospacing="1" w:after="100" w:afterAutospacing="1" w:line="240" w:lineRule="auto"/>
        <w:jc w:val="both"/>
        <w:rPr>
          <w:rFonts w:ascii="Arial" w:eastAsia="Times New Roman" w:hAnsi="Arial" w:cs="Arial"/>
          <w:color w:val="000000"/>
          <w:sz w:val="24"/>
          <w:szCs w:val="24"/>
        </w:rPr>
      </w:pPr>
      <w:hyperlink r:id="rId28" w:tgtFrame="_blank" w:history="1">
        <w:r w:rsidR="008E3B83" w:rsidRPr="008E3B83">
          <w:rPr>
            <w:rFonts w:ascii="Arial" w:eastAsia="Times New Roman" w:hAnsi="Arial" w:cs="Arial"/>
            <w:color w:val="1155CC"/>
            <w:sz w:val="24"/>
            <w:szCs w:val="24"/>
            <w:u w:val="single"/>
          </w:rPr>
          <w:t>http://www.developersbook.com/hibernate/interview-questions/hibernate-interview-questions-faqs-2.php</w:t>
        </w:r>
      </w:hyperlink>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333333"/>
          <w:sz w:val="24"/>
          <w:szCs w:val="24"/>
        </w:rPr>
        <w:t> </w:t>
      </w:r>
    </w:p>
    <w:p w:rsidR="008E3B83" w:rsidRPr="008E3B83" w:rsidRDefault="00792BE1" w:rsidP="008B5466">
      <w:pPr>
        <w:spacing w:before="100" w:beforeAutospacing="1" w:after="100" w:afterAutospacing="1" w:line="240" w:lineRule="auto"/>
        <w:jc w:val="both"/>
        <w:rPr>
          <w:rFonts w:ascii="Arial" w:eastAsia="Times New Roman" w:hAnsi="Arial" w:cs="Arial"/>
          <w:color w:val="000000"/>
          <w:sz w:val="24"/>
          <w:szCs w:val="24"/>
        </w:rPr>
      </w:pPr>
      <w:hyperlink r:id="rId29" w:tgtFrame="_blank" w:history="1">
        <w:r w:rsidR="008E3B83" w:rsidRPr="008E3B83">
          <w:rPr>
            <w:rFonts w:ascii="Trebuchet MS" w:eastAsia="Times New Roman" w:hAnsi="Trebuchet MS" w:cs="Arial"/>
            <w:b/>
            <w:bCs/>
            <w:color w:val="414141"/>
            <w:sz w:val="20"/>
            <w:szCs w:val="20"/>
            <w:u w:val="single"/>
          </w:rPr>
          <w:t xml:space="preserve">What is the use of cascade in </w:t>
        </w:r>
        <w:proofErr w:type="spellStart"/>
        <w:r w:rsidR="008E3B83" w:rsidRPr="008E3B83">
          <w:rPr>
            <w:rFonts w:ascii="Trebuchet MS" w:eastAsia="Times New Roman" w:hAnsi="Trebuchet MS" w:cs="Arial"/>
            <w:b/>
            <w:bCs/>
            <w:color w:val="414141"/>
            <w:sz w:val="20"/>
            <w:szCs w:val="20"/>
            <w:u w:val="single"/>
          </w:rPr>
          <w:t>hbm</w:t>
        </w:r>
        <w:proofErr w:type="spellEnd"/>
        <w:r w:rsidR="008E3B83" w:rsidRPr="008E3B83">
          <w:rPr>
            <w:rFonts w:ascii="Trebuchet MS" w:eastAsia="Times New Roman" w:hAnsi="Trebuchet MS" w:cs="Arial"/>
            <w:b/>
            <w:bCs/>
            <w:color w:val="414141"/>
            <w:sz w:val="20"/>
            <w:szCs w:val="20"/>
            <w:u w:val="single"/>
          </w:rPr>
          <w:t xml:space="preserve"> file?</w:t>
        </w:r>
      </w:hyperlink>
    </w:p>
    <w:p w:rsidR="008E3B83" w:rsidRPr="008E3B83" w:rsidRDefault="00792BE1" w:rsidP="008B5466">
      <w:pPr>
        <w:spacing w:before="100" w:beforeAutospacing="1" w:after="100" w:afterAutospacing="1" w:line="240" w:lineRule="auto"/>
        <w:jc w:val="both"/>
        <w:rPr>
          <w:rFonts w:ascii="Arial" w:eastAsia="Times New Roman" w:hAnsi="Arial" w:cs="Arial"/>
          <w:color w:val="000000"/>
          <w:sz w:val="24"/>
          <w:szCs w:val="24"/>
        </w:rPr>
      </w:pPr>
      <w:hyperlink r:id="rId30" w:tgtFrame="_blank" w:history="1">
        <w:r w:rsidR="008E3B83" w:rsidRPr="008E3B83">
          <w:rPr>
            <w:rFonts w:ascii="Trebuchet MS" w:eastAsia="Times New Roman" w:hAnsi="Trebuchet MS" w:cs="Arial"/>
            <w:b/>
            <w:bCs/>
            <w:color w:val="414141"/>
            <w:sz w:val="20"/>
            <w:szCs w:val="20"/>
            <w:u w:val="single"/>
          </w:rPr>
          <w:t>What is the difference between and merge and update</w:t>
        </w:r>
      </w:hyperlink>
      <w:r w:rsidR="008E3B83" w:rsidRPr="008E3B83">
        <w:rPr>
          <w:rFonts w:ascii="Trebuchet MS" w:eastAsia="Times New Roman" w:hAnsi="Trebuchet MS" w:cs="Arial"/>
          <w:b/>
          <w:bCs/>
          <w:color w:val="414141"/>
          <w:sz w:val="20"/>
          <w:szCs w:val="20"/>
        </w:rPr>
        <w:t>.</w:t>
      </w:r>
    </w:p>
    <w:p w:rsidR="008E3B83" w:rsidRPr="00263B12" w:rsidRDefault="008E3B83" w:rsidP="008B5466">
      <w:pPr>
        <w:spacing w:before="100" w:beforeAutospacing="1" w:after="100" w:afterAutospacing="1" w:line="240" w:lineRule="auto"/>
        <w:jc w:val="both"/>
        <w:rPr>
          <w:rFonts w:ascii="Arial" w:eastAsia="Times New Roman" w:hAnsi="Arial" w:cs="Arial"/>
          <w:color w:val="000000"/>
          <w:sz w:val="24"/>
          <w:szCs w:val="24"/>
          <w:u w:val="single"/>
        </w:rPr>
      </w:pPr>
      <w:r w:rsidRPr="00263B12">
        <w:rPr>
          <w:rFonts w:ascii="Trebuchet MS" w:eastAsia="Times New Roman" w:hAnsi="Trebuchet MS" w:cs="Arial"/>
          <w:b/>
          <w:bCs/>
          <w:color w:val="414141"/>
          <w:sz w:val="20"/>
          <w:szCs w:val="20"/>
          <w:u w:val="single"/>
        </w:rPr>
        <w:t xml:space="preserve">What’s the difference between </w:t>
      </w:r>
      <w:proofErr w:type="gramStart"/>
      <w:r w:rsidRPr="00263B12">
        <w:rPr>
          <w:rFonts w:ascii="Trebuchet MS" w:eastAsia="Times New Roman" w:hAnsi="Trebuchet MS" w:cs="Arial"/>
          <w:b/>
          <w:bCs/>
          <w:color w:val="414141"/>
          <w:sz w:val="20"/>
          <w:szCs w:val="20"/>
          <w:u w:val="single"/>
        </w:rPr>
        <w:t>load(</w:t>
      </w:r>
      <w:proofErr w:type="gramEnd"/>
      <w:r w:rsidRPr="00263B12">
        <w:rPr>
          <w:rFonts w:ascii="Trebuchet MS" w:eastAsia="Times New Roman" w:hAnsi="Trebuchet MS" w:cs="Arial"/>
          <w:b/>
          <w:bCs/>
          <w:color w:val="414141"/>
          <w:sz w:val="20"/>
          <w:szCs w:val="20"/>
          <w:u w:val="single"/>
        </w:rPr>
        <w:t>) and get()?</w:t>
      </w:r>
    </w:p>
    <w:p w:rsidR="008E3B83" w:rsidRPr="008E3B83" w:rsidRDefault="008E3B83" w:rsidP="008B5466">
      <w:pPr>
        <w:spacing w:before="60" w:after="100" w:afterAutospacing="1" w:line="240" w:lineRule="auto"/>
        <w:jc w:val="both"/>
        <w:rPr>
          <w:rFonts w:ascii="Arial" w:eastAsia="Times New Roman" w:hAnsi="Arial" w:cs="Arial"/>
          <w:color w:val="000000"/>
          <w:sz w:val="24"/>
          <w:szCs w:val="24"/>
        </w:rPr>
      </w:pPr>
      <w:proofErr w:type="gramStart"/>
      <w:r w:rsidRPr="008E3B83">
        <w:rPr>
          <w:rFonts w:ascii="Trebuchet MS" w:eastAsia="Times New Roman" w:hAnsi="Trebuchet MS" w:cs="Arial"/>
          <w:color w:val="414141"/>
          <w:sz w:val="20"/>
          <w:szCs w:val="20"/>
        </w:rPr>
        <w:t>load(</w:t>
      </w:r>
      <w:proofErr w:type="gramEnd"/>
      <w:r w:rsidRPr="008E3B83">
        <w:rPr>
          <w:rFonts w:ascii="Trebuchet MS" w:eastAsia="Times New Roman" w:hAnsi="Trebuchet MS" w:cs="Arial"/>
          <w:color w:val="414141"/>
          <w:sz w:val="20"/>
          <w:szCs w:val="20"/>
        </w:rPr>
        <w:t>) vs. get() :-</w:t>
      </w:r>
    </w:p>
    <w:tbl>
      <w:tblPr>
        <w:tblW w:w="4100" w:type="pct"/>
        <w:tblInd w:w="592" w:type="dxa"/>
        <w:tblCellMar>
          <w:left w:w="0" w:type="dxa"/>
          <w:right w:w="0" w:type="dxa"/>
        </w:tblCellMar>
        <w:tblLook w:val="04A0" w:firstRow="1" w:lastRow="0" w:firstColumn="1" w:lastColumn="0" w:noHBand="0" w:noVBand="1"/>
      </w:tblPr>
      <w:tblGrid>
        <w:gridCol w:w="4438"/>
        <w:gridCol w:w="3631"/>
      </w:tblGrid>
      <w:tr w:rsidR="008E3B83" w:rsidRPr="008E3B83" w:rsidTr="008E3B83">
        <w:trPr>
          <w:trHeight w:val="330"/>
        </w:trPr>
        <w:tc>
          <w:tcPr>
            <w:tcW w:w="2750" w:type="pct"/>
            <w:tcBorders>
              <w:top w:val="single" w:sz="8" w:space="0" w:color="ADD2E2"/>
              <w:left w:val="single" w:sz="8" w:space="0" w:color="ADD2E2"/>
              <w:bottom w:val="single" w:sz="8" w:space="0" w:color="ADD2E2"/>
              <w:right w:val="single" w:sz="8" w:space="0" w:color="ADD2E2"/>
            </w:tcBorders>
            <w:shd w:val="clear" w:color="auto" w:fill="EFF3F7"/>
            <w:tcMar>
              <w:top w:w="60" w:type="dxa"/>
              <w:left w:w="60" w:type="dxa"/>
              <w:bottom w:w="60" w:type="dxa"/>
              <w:right w:w="60" w:type="dxa"/>
            </w:tcMar>
            <w:vAlign w:val="center"/>
            <w:hideMark/>
          </w:tcPr>
          <w:p w:rsidR="008E3B83" w:rsidRPr="008E3B83" w:rsidRDefault="008E3B83" w:rsidP="008B5466">
            <w:pPr>
              <w:spacing w:before="60" w:after="100" w:afterAutospacing="1" w:line="240" w:lineRule="auto"/>
              <w:jc w:val="both"/>
              <w:rPr>
                <w:rFonts w:ascii="Times New Roman" w:eastAsia="Times New Roman" w:hAnsi="Times New Roman" w:cs="Times New Roman"/>
                <w:color w:val="000000"/>
                <w:sz w:val="24"/>
                <w:szCs w:val="24"/>
              </w:rPr>
            </w:pPr>
            <w:r w:rsidRPr="008E3B83">
              <w:rPr>
                <w:rFonts w:ascii="Trebuchet MS" w:eastAsia="Times New Roman" w:hAnsi="Trebuchet MS" w:cs="Times New Roman"/>
                <w:b/>
                <w:bCs/>
                <w:color w:val="414141"/>
                <w:sz w:val="20"/>
                <w:szCs w:val="20"/>
              </w:rPr>
              <w:t>load()</w:t>
            </w:r>
          </w:p>
        </w:tc>
        <w:tc>
          <w:tcPr>
            <w:tcW w:w="2250" w:type="pct"/>
            <w:tcBorders>
              <w:top w:val="single" w:sz="8" w:space="0" w:color="ADD2E2"/>
              <w:left w:val="nil"/>
              <w:bottom w:val="single" w:sz="8" w:space="0" w:color="ADD2E2"/>
              <w:right w:val="single" w:sz="8" w:space="0" w:color="ADD2E2"/>
            </w:tcBorders>
            <w:shd w:val="clear" w:color="auto" w:fill="EFF3F7"/>
            <w:tcMar>
              <w:top w:w="60" w:type="dxa"/>
              <w:left w:w="60" w:type="dxa"/>
              <w:bottom w:w="60" w:type="dxa"/>
              <w:right w:w="60" w:type="dxa"/>
            </w:tcMar>
            <w:vAlign w:val="center"/>
            <w:hideMark/>
          </w:tcPr>
          <w:p w:rsidR="008E3B83" w:rsidRPr="008E3B83" w:rsidRDefault="008E3B83" w:rsidP="008B5466">
            <w:pPr>
              <w:spacing w:before="60" w:after="100" w:afterAutospacing="1" w:line="240" w:lineRule="auto"/>
              <w:jc w:val="both"/>
              <w:rPr>
                <w:rFonts w:ascii="Times New Roman" w:eastAsia="Times New Roman" w:hAnsi="Times New Roman" w:cs="Times New Roman"/>
                <w:color w:val="000000"/>
                <w:sz w:val="24"/>
                <w:szCs w:val="24"/>
              </w:rPr>
            </w:pPr>
            <w:r w:rsidRPr="008E3B83">
              <w:rPr>
                <w:rFonts w:ascii="Trebuchet MS" w:eastAsia="Times New Roman" w:hAnsi="Trebuchet MS" w:cs="Times New Roman"/>
                <w:b/>
                <w:bCs/>
                <w:color w:val="414141"/>
                <w:sz w:val="20"/>
                <w:szCs w:val="20"/>
              </w:rPr>
              <w:t>get()</w:t>
            </w:r>
          </w:p>
        </w:tc>
      </w:tr>
      <w:tr w:rsidR="008E3B83" w:rsidRPr="008E3B83" w:rsidTr="008E3B83">
        <w:trPr>
          <w:trHeight w:val="330"/>
        </w:trPr>
        <w:tc>
          <w:tcPr>
            <w:tcW w:w="2750" w:type="pct"/>
            <w:tcBorders>
              <w:top w:val="nil"/>
              <w:left w:val="single" w:sz="8" w:space="0" w:color="ADD2E2"/>
              <w:bottom w:val="single" w:sz="8" w:space="0" w:color="ADD2E2"/>
              <w:right w:val="single" w:sz="8" w:space="0" w:color="ADD2E2"/>
            </w:tcBorders>
            <w:tcMar>
              <w:top w:w="90" w:type="dxa"/>
              <w:left w:w="90" w:type="dxa"/>
              <w:bottom w:w="90" w:type="dxa"/>
              <w:right w:w="90" w:type="dxa"/>
            </w:tcMar>
            <w:vAlign w:val="center"/>
            <w:hideMark/>
          </w:tcPr>
          <w:p w:rsidR="008E3B83" w:rsidRPr="008E3B83" w:rsidRDefault="008E3B83" w:rsidP="008B5466">
            <w:pPr>
              <w:spacing w:before="60" w:after="100" w:afterAutospacing="1" w:line="240" w:lineRule="auto"/>
              <w:jc w:val="both"/>
              <w:rPr>
                <w:rFonts w:ascii="Times New Roman" w:eastAsia="Times New Roman" w:hAnsi="Times New Roman" w:cs="Times New Roman"/>
                <w:color w:val="000000"/>
                <w:sz w:val="24"/>
                <w:szCs w:val="24"/>
              </w:rPr>
            </w:pPr>
            <w:r w:rsidRPr="008E3B83">
              <w:rPr>
                <w:rFonts w:ascii="Trebuchet MS" w:eastAsia="Times New Roman" w:hAnsi="Trebuchet MS" w:cs="Times New Roman"/>
                <w:color w:val="414141"/>
                <w:sz w:val="20"/>
                <w:szCs w:val="20"/>
              </w:rPr>
              <w:t xml:space="preserve">Only use the </w:t>
            </w:r>
            <w:proofErr w:type="gramStart"/>
            <w:r w:rsidRPr="008E3B83">
              <w:rPr>
                <w:rFonts w:ascii="Trebuchet MS" w:eastAsia="Times New Roman" w:hAnsi="Trebuchet MS" w:cs="Times New Roman"/>
                <w:color w:val="414141"/>
                <w:sz w:val="20"/>
                <w:szCs w:val="20"/>
              </w:rPr>
              <w:t>load(</w:t>
            </w:r>
            <w:proofErr w:type="gramEnd"/>
            <w:r w:rsidRPr="008E3B83">
              <w:rPr>
                <w:rFonts w:ascii="Trebuchet MS" w:eastAsia="Times New Roman" w:hAnsi="Trebuchet MS" w:cs="Times New Roman"/>
                <w:color w:val="414141"/>
                <w:sz w:val="20"/>
                <w:szCs w:val="20"/>
              </w:rPr>
              <w:t>) method if you are sure that the object exists.</w:t>
            </w:r>
          </w:p>
        </w:tc>
        <w:tc>
          <w:tcPr>
            <w:tcW w:w="2250" w:type="pct"/>
            <w:tcBorders>
              <w:top w:val="nil"/>
              <w:left w:val="nil"/>
              <w:bottom w:val="single" w:sz="8" w:space="0" w:color="ADD2E2"/>
              <w:right w:val="single" w:sz="8" w:space="0" w:color="ADD2E2"/>
            </w:tcBorders>
            <w:tcMar>
              <w:top w:w="90" w:type="dxa"/>
              <w:left w:w="90" w:type="dxa"/>
              <w:bottom w:w="90" w:type="dxa"/>
              <w:right w:w="90" w:type="dxa"/>
            </w:tcMar>
            <w:vAlign w:val="center"/>
            <w:hideMark/>
          </w:tcPr>
          <w:p w:rsidR="008E3B83" w:rsidRPr="008E3B83" w:rsidRDefault="008E3B83" w:rsidP="008B5466">
            <w:pPr>
              <w:spacing w:before="60" w:after="100" w:afterAutospacing="1" w:line="240" w:lineRule="auto"/>
              <w:jc w:val="both"/>
              <w:rPr>
                <w:rFonts w:ascii="Times New Roman" w:eastAsia="Times New Roman" w:hAnsi="Times New Roman" w:cs="Times New Roman"/>
                <w:color w:val="000000"/>
                <w:sz w:val="24"/>
                <w:szCs w:val="24"/>
              </w:rPr>
            </w:pPr>
            <w:r w:rsidRPr="008E3B83">
              <w:rPr>
                <w:rFonts w:ascii="Trebuchet MS" w:eastAsia="Times New Roman" w:hAnsi="Trebuchet MS" w:cs="Times New Roman"/>
                <w:color w:val="414141"/>
                <w:sz w:val="20"/>
                <w:szCs w:val="20"/>
              </w:rPr>
              <w:t xml:space="preserve">If you are not sure that the object exists, then use one of the </w:t>
            </w:r>
            <w:proofErr w:type="gramStart"/>
            <w:r w:rsidRPr="008E3B83">
              <w:rPr>
                <w:rFonts w:ascii="Trebuchet MS" w:eastAsia="Times New Roman" w:hAnsi="Trebuchet MS" w:cs="Times New Roman"/>
                <w:color w:val="414141"/>
                <w:sz w:val="20"/>
                <w:szCs w:val="20"/>
              </w:rPr>
              <w:t>get(</w:t>
            </w:r>
            <w:proofErr w:type="gramEnd"/>
            <w:r w:rsidRPr="008E3B83">
              <w:rPr>
                <w:rFonts w:ascii="Trebuchet MS" w:eastAsia="Times New Roman" w:hAnsi="Trebuchet MS" w:cs="Times New Roman"/>
                <w:color w:val="414141"/>
                <w:sz w:val="20"/>
                <w:szCs w:val="20"/>
              </w:rPr>
              <w:t>) methods.</w:t>
            </w:r>
          </w:p>
        </w:tc>
      </w:tr>
      <w:tr w:rsidR="008E3B83" w:rsidRPr="008E3B83" w:rsidTr="008E3B83">
        <w:trPr>
          <w:trHeight w:val="330"/>
        </w:trPr>
        <w:tc>
          <w:tcPr>
            <w:tcW w:w="2750" w:type="pct"/>
            <w:tcBorders>
              <w:top w:val="nil"/>
              <w:left w:val="single" w:sz="8" w:space="0" w:color="ADD2E2"/>
              <w:bottom w:val="single" w:sz="8" w:space="0" w:color="ADD2E2"/>
              <w:right w:val="single" w:sz="8" w:space="0" w:color="ADD2E2"/>
            </w:tcBorders>
            <w:tcMar>
              <w:top w:w="90" w:type="dxa"/>
              <w:left w:w="90" w:type="dxa"/>
              <w:bottom w:w="90" w:type="dxa"/>
              <w:right w:w="90" w:type="dxa"/>
            </w:tcMar>
            <w:vAlign w:val="center"/>
            <w:hideMark/>
          </w:tcPr>
          <w:p w:rsidR="008E3B83" w:rsidRPr="008E3B83" w:rsidRDefault="008E3B83" w:rsidP="008B5466">
            <w:pPr>
              <w:spacing w:before="60" w:after="100" w:afterAutospacing="1" w:line="240" w:lineRule="auto"/>
              <w:jc w:val="both"/>
              <w:rPr>
                <w:rFonts w:ascii="Times New Roman" w:eastAsia="Times New Roman" w:hAnsi="Times New Roman" w:cs="Times New Roman"/>
                <w:color w:val="000000"/>
                <w:sz w:val="24"/>
                <w:szCs w:val="24"/>
              </w:rPr>
            </w:pPr>
            <w:proofErr w:type="gramStart"/>
            <w:r w:rsidRPr="008E3B83">
              <w:rPr>
                <w:rFonts w:ascii="Trebuchet MS" w:eastAsia="Times New Roman" w:hAnsi="Trebuchet MS" w:cs="Times New Roman"/>
                <w:color w:val="414141"/>
                <w:sz w:val="20"/>
                <w:szCs w:val="20"/>
              </w:rPr>
              <w:t>load(</w:t>
            </w:r>
            <w:proofErr w:type="gramEnd"/>
            <w:r w:rsidRPr="008E3B83">
              <w:rPr>
                <w:rFonts w:ascii="Trebuchet MS" w:eastAsia="Times New Roman" w:hAnsi="Trebuchet MS" w:cs="Times New Roman"/>
                <w:color w:val="414141"/>
                <w:sz w:val="20"/>
                <w:szCs w:val="20"/>
              </w:rPr>
              <w:t>) method will throw an exception if the unique id is not found in the database.</w:t>
            </w:r>
          </w:p>
        </w:tc>
        <w:tc>
          <w:tcPr>
            <w:tcW w:w="2250" w:type="pct"/>
            <w:tcBorders>
              <w:top w:val="nil"/>
              <w:left w:val="nil"/>
              <w:bottom w:val="single" w:sz="8" w:space="0" w:color="ADD2E2"/>
              <w:right w:val="single" w:sz="8" w:space="0" w:color="ADD2E2"/>
            </w:tcBorders>
            <w:tcMar>
              <w:top w:w="90" w:type="dxa"/>
              <w:left w:w="90" w:type="dxa"/>
              <w:bottom w:w="90" w:type="dxa"/>
              <w:right w:w="90" w:type="dxa"/>
            </w:tcMar>
            <w:vAlign w:val="center"/>
            <w:hideMark/>
          </w:tcPr>
          <w:p w:rsidR="008E3B83" w:rsidRPr="008E3B83" w:rsidRDefault="008E3B83" w:rsidP="008B5466">
            <w:pPr>
              <w:spacing w:before="60" w:after="100" w:afterAutospacing="1" w:line="240" w:lineRule="auto"/>
              <w:jc w:val="both"/>
              <w:rPr>
                <w:rFonts w:ascii="Times New Roman" w:eastAsia="Times New Roman" w:hAnsi="Times New Roman" w:cs="Times New Roman"/>
                <w:color w:val="000000"/>
                <w:sz w:val="24"/>
                <w:szCs w:val="24"/>
              </w:rPr>
            </w:pPr>
            <w:proofErr w:type="gramStart"/>
            <w:r w:rsidRPr="008E3B83">
              <w:rPr>
                <w:rFonts w:ascii="Trebuchet MS" w:eastAsia="Times New Roman" w:hAnsi="Trebuchet MS" w:cs="Times New Roman"/>
                <w:color w:val="414141"/>
                <w:sz w:val="20"/>
                <w:szCs w:val="20"/>
              </w:rPr>
              <w:t>get(</w:t>
            </w:r>
            <w:proofErr w:type="gramEnd"/>
            <w:r w:rsidRPr="008E3B83">
              <w:rPr>
                <w:rFonts w:ascii="Trebuchet MS" w:eastAsia="Times New Roman" w:hAnsi="Trebuchet MS" w:cs="Times New Roman"/>
                <w:color w:val="414141"/>
                <w:sz w:val="20"/>
                <w:szCs w:val="20"/>
              </w:rPr>
              <w:t>) method will return null if the unique id is not found in the database.</w:t>
            </w:r>
          </w:p>
        </w:tc>
      </w:tr>
      <w:tr w:rsidR="008E3B83" w:rsidRPr="008E3B83" w:rsidTr="008E3B83">
        <w:trPr>
          <w:trHeight w:val="330"/>
        </w:trPr>
        <w:tc>
          <w:tcPr>
            <w:tcW w:w="2750" w:type="pct"/>
            <w:tcBorders>
              <w:top w:val="nil"/>
              <w:left w:val="single" w:sz="8" w:space="0" w:color="ADD2E2"/>
              <w:bottom w:val="single" w:sz="8" w:space="0" w:color="ADD2E2"/>
              <w:right w:val="single" w:sz="8" w:space="0" w:color="ADD2E2"/>
            </w:tcBorders>
            <w:tcMar>
              <w:top w:w="90" w:type="dxa"/>
              <w:left w:w="90" w:type="dxa"/>
              <w:bottom w:w="90" w:type="dxa"/>
              <w:right w:w="90" w:type="dxa"/>
            </w:tcMar>
            <w:vAlign w:val="center"/>
            <w:hideMark/>
          </w:tcPr>
          <w:p w:rsidR="008E3B83" w:rsidRPr="008E3B83" w:rsidRDefault="008E3B83" w:rsidP="008B5466">
            <w:pPr>
              <w:spacing w:before="60" w:after="100" w:afterAutospacing="1" w:line="240" w:lineRule="auto"/>
              <w:jc w:val="both"/>
              <w:rPr>
                <w:rFonts w:ascii="Times New Roman" w:eastAsia="Times New Roman" w:hAnsi="Times New Roman" w:cs="Times New Roman"/>
                <w:color w:val="000000"/>
                <w:sz w:val="24"/>
                <w:szCs w:val="24"/>
              </w:rPr>
            </w:pPr>
            <w:proofErr w:type="gramStart"/>
            <w:r w:rsidRPr="008E3B83">
              <w:rPr>
                <w:rFonts w:ascii="Trebuchet MS" w:eastAsia="Times New Roman" w:hAnsi="Trebuchet MS" w:cs="Times New Roman"/>
                <w:color w:val="414141"/>
                <w:sz w:val="20"/>
                <w:szCs w:val="20"/>
              </w:rPr>
              <w:t>load(</w:t>
            </w:r>
            <w:proofErr w:type="gramEnd"/>
            <w:r w:rsidRPr="008E3B83">
              <w:rPr>
                <w:rFonts w:ascii="Trebuchet MS" w:eastAsia="Times New Roman" w:hAnsi="Trebuchet MS" w:cs="Times New Roman"/>
                <w:color w:val="414141"/>
                <w:sz w:val="20"/>
                <w:szCs w:val="20"/>
              </w:rPr>
              <w:t>) just returns a proxy by default and database won’t be hit until the proxy is first invoked.</w:t>
            </w:r>
          </w:p>
        </w:tc>
        <w:tc>
          <w:tcPr>
            <w:tcW w:w="2250" w:type="pct"/>
            <w:tcBorders>
              <w:top w:val="nil"/>
              <w:left w:val="nil"/>
              <w:bottom w:val="single" w:sz="8" w:space="0" w:color="ADD2E2"/>
              <w:right w:val="single" w:sz="8" w:space="0" w:color="ADD2E2"/>
            </w:tcBorders>
            <w:tcMar>
              <w:top w:w="90" w:type="dxa"/>
              <w:left w:w="90" w:type="dxa"/>
              <w:bottom w:w="90" w:type="dxa"/>
              <w:right w:w="90" w:type="dxa"/>
            </w:tcMar>
            <w:vAlign w:val="center"/>
            <w:hideMark/>
          </w:tcPr>
          <w:p w:rsidR="008E3B83" w:rsidRPr="008E3B83" w:rsidRDefault="008E3B83" w:rsidP="008B5466">
            <w:pPr>
              <w:spacing w:before="60" w:after="100" w:afterAutospacing="1" w:line="240" w:lineRule="auto"/>
              <w:jc w:val="both"/>
              <w:rPr>
                <w:rFonts w:ascii="Times New Roman" w:eastAsia="Times New Roman" w:hAnsi="Times New Roman" w:cs="Times New Roman"/>
                <w:color w:val="000000"/>
                <w:sz w:val="24"/>
                <w:szCs w:val="24"/>
              </w:rPr>
            </w:pPr>
            <w:proofErr w:type="gramStart"/>
            <w:r w:rsidRPr="008E3B83">
              <w:rPr>
                <w:rFonts w:ascii="Trebuchet MS" w:eastAsia="Times New Roman" w:hAnsi="Trebuchet MS" w:cs="Times New Roman"/>
                <w:color w:val="414141"/>
                <w:sz w:val="20"/>
                <w:szCs w:val="20"/>
              </w:rPr>
              <w:t>get(</w:t>
            </w:r>
            <w:proofErr w:type="gramEnd"/>
            <w:r w:rsidRPr="008E3B83">
              <w:rPr>
                <w:rFonts w:ascii="Trebuchet MS" w:eastAsia="Times New Roman" w:hAnsi="Trebuchet MS" w:cs="Times New Roman"/>
                <w:color w:val="414141"/>
                <w:sz w:val="20"/>
                <w:szCs w:val="20"/>
              </w:rPr>
              <w:t>) will hit the database immediately.</w:t>
            </w:r>
          </w:p>
        </w:tc>
      </w:tr>
    </w:tbl>
    <w:p w:rsidR="008E3B83" w:rsidRPr="008E3B83" w:rsidRDefault="008E3B83" w:rsidP="008B5466">
      <w:pPr>
        <w:spacing w:before="60"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color w:val="414141"/>
          <w:sz w:val="20"/>
          <w:szCs w:val="20"/>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0863A5"/>
          <w:sz w:val="20"/>
          <w:szCs w:val="20"/>
        </w:rPr>
        <w:t xml:space="preserve">What is the difference between and merge and </w:t>
      </w:r>
      <w:r w:rsidR="00634B13" w:rsidRPr="008E3B83">
        <w:rPr>
          <w:rFonts w:ascii="Trebuchet MS" w:eastAsia="Times New Roman" w:hAnsi="Trebuchet MS" w:cs="Arial"/>
          <w:b/>
          <w:bCs/>
          <w:color w:val="0863A5"/>
          <w:sz w:val="20"/>
          <w:szCs w:val="20"/>
        </w:rPr>
        <w:t>update?</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color w:val="414141"/>
          <w:sz w:val="20"/>
          <w:szCs w:val="20"/>
        </w:rPr>
        <w:t>Use </w:t>
      </w:r>
      <w:proofErr w:type="gramStart"/>
      <w:r w:rsidRPr="008E3B83">
        <w:rPr>
          <w:rFonts w:ascii="Courier New" w:eastAsia="Times New Roman" w:hAnsi="Courier New" w:cs="Courier New"/>
          <w:color w:val="222222"/>
          <w:sz w:val="18"/>
          <w:szCs w:val="18"/>
        </w:rPr>
        <w:t>update(</w:t>
      </w:r>
      <w:proofErr w:type="gramEnd"/>
      <w:r w:rsidRPr="008E3B83">
        <w:rPr>
          <w:rFonts w:ascii="Courier New" w:eastAsia="Times New Roman" w:hAnsi="Courier New" w:cs="Courier New"/>
          <w:color w:val="222222"/>
          <w:sz w:val="18"/>
          <w:szCs w:val="18"/>
        </w:rPr>
        <w:t>)</w:t>
      </w:r>
      <w:r w:rsidRPr="008E3B83">
        <w:rPr>
          <w:rFonts w:ascii="Trebuchet MS" w:eastAsia="Times New Roman" w:hAnsi="Trebuchet MS" w:cs="Arial"/>
          <w:color w:val="414141"/>
          <w:sz w:val="20"/>
          <w:szCs w:val="20"/>
        </w:rPr>
        <w:t> if you are sure that the session does not contain an already persistent instance with the same identifier, and </w:t>
      </w:r>
      <w:r w:rsidRPr="008E3B83">
        <w:rPr>
          <w:rFonts w:ascii="Courier New" w:eastAsia="Times New Roman" w:hAnsi="Courier New" w:cs="Courier New"/>
          <w:color w:val="222222"/>
          <w:sz w:val="18"/>
          <w:szCs w:val="18"/>
        </w:rPr>
        <w:t>merge()</w:t>
      </w:r>
      <w:r w:rsidRPr="008E3B83">
        <w:rPr>
          <w:rFonts w:ascii="Trebuchet MS" w:eastAsia="Times New Roman" w:hAnsi="Trebuchet MS" w:cs="Arial"/>
          <w:color w:val="414141"/>
          <w:sz w:val="20"/>
          <w:szCs w:val="20"/>
        </w:rPr>
        <w:t> if you want to merge your modifications at any time without consideration of the state of the session.</w:t>
      </w:r>
    </w:p>
    <w:tbl>
      <w:tblPr>
        <w:tblW w:w="6790" w:type="dxa"/>
        <w:tblCellSpacing w:w="15" w:type="dxa"/>
        <w:tblBorders>
          <w:top w:val="single" w:sz="8" w:space="0" w:color="999999"/>
          <w:left w:val="single" w:sz="8" w:space="0" w:color="999999"/>
          <w:bottom w:val="single" w:sz="8" w:space="0" w:color="999999"/>
          <w:right w:val="single" w:sz="8" w:space="0" w:color="999999"/>
        </w:tblBorders>
        <w:tblCellMar>
          <w:left w:w="0" w:type="dxa"/>
          <w:right w:w="0" w:type="dxa"/>
        </w:tblCellMar>
        <w:tblLook w:val="04A0" w:firstRow="1" w:lastRow="0" w:firstColumn="1" w:lastColumn="0" w:noHBand="0" w:noVBand="1"/>
      </w:tblPr>
      <w:tblGrid>
        <w:gridCol w:w="510"/>
        <w:gridCol w:w="6280"/>
      </w:tblGrid>
      <w:tr w:rsidR="008E3B83" w:rsidRPr="008E3B83" w:rsidTr="008E3B83">
        <w:trPr>
          <w:trHeight w:val="3990"/>
          <w:tblCellSpacing w:w="15" w:type="dxa"/>
        </w:trPr>
        <w:tc>
          <w:tcPr>
            <w:tcW w:w="0" w:type="auto"/>
            <w:tcBorders>
              <w:top w:val="nil"/>
              <w:left w:val="nil"/>
              <w:bottom w:val="single" w:sz="8" w:space="0" w:color="AAAAAA"/>
              <w:right w:val="nil"/>
            </w:tcBorders>
            <w:shd w:val="clear" w:color="auto" w:fill="EEEEEE"/>
            <w:tcMar>
              <w:top w:w="0" w:type="dxa"/>
              <w:left w:w="90" w:type="dxa"/>
              <w:bottom w:w="0" w:type="dxa"/>
              <w:right w:w="90" w:type="dxa"/>
            </w:tcMar>
            <w:hideMark/>
          </w:tcPr>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Trebuchet MS" w:eastAsia="Times New Roman" w:hAnsi="Trebuchet MS" w:cs="Arial"/>
                <w:color w:val="414141"/>
                <w:sz w:val="20"/>
                <w:szCs w:val="20"/>
              </w:rPr>
              <w:t> </w:t>
            </w:r>
            <w:r w:rsidRPr="008E3B83">
              <w:rPr>
                <w:rFonts w:ascii="Arial" w:eastAsia="Times New Roman" w:hAnsi="Arial" w:cs="Arial"/>
                <w:color w:val="000000"/>
                <w:sz w:val="20"/>
                <w:szCs w:val="20"/>
              </w:rPr>
              <w:t>1</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2</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3</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4</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5</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6</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7</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8</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lastRenderedPageBreak/>
              <w:t>9</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10</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11</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12</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13</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14</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15</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16</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17</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18</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19</w:t>
            </w:r>
          </w:p>
        </w:tc>
        <w:tc>
          <w:tcPr>
            <w:tcW w:w="0" w:type="auto"/>
            <w:tcBorders>
              <w:top w:val="nil"/>
              <w:left w:val="nil"/>
              <w:bottom w:val="single" w:sz="8" w:space="0" w:color="AAAAAA"/>
              <w:right w:val="nil"/>
            </w:tcBorders>
            <w:shd w:val="clear" w:color="auto" w:fill="EEEEEE"/>
            <w:tcMar>
              <w:top w:w="0" w:type="dxa"/>
              <w:left w:w="90" w:type="dxa"/>
              <w:bottom w:w="0" w:type="dxa"/>
              <w:right w:w="90" w:type="dxa"/>
            </w:tcMar>
            <w:hideMark/>
          </w:tcPr>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lastRenderedPageBreak/>
              <w:t>------</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proofErr w:type="spellStart"/>
            <w:r w:rsidRPr="008E3B83">
              <w:rPr>
                <w:rFonts w:ascii="Arial" w:eastAsia="Times New Roman" w:hAnsi="Arial" w:cs="Arial"/>
                <w:color w:val="000000"/>
                <w:sz w:val="20"/>
                <w:szCs w:val="20"/>
              </w:rPr>
              <w:t>SessionFactory</w:t>
            </w:r>
            <w:proofErr w:type="spellEnd"/>
            <w:r w:rsidRPr="008E3B83">
              <w:rPr>
                <w:rFonts w:ascii="Arial" w:eastAsia="Times New Roman" w:hAnsi="Arial" w:cs="Arial"/>
                <w:color w:val="000000"/>
                <w:sz w:val="20"/>
                <w:szCs w:val="20"/>
              </w:rPr>
              <w:t xml:space="preserve"> factory = </w:t>
            </w:r>
            <w:proofErr w:type="spellStart"/>
            <w:r w:rsidRPr="008E3B83">
              <w:rPr>
                <w:rFonts w:ascii="Arial" w:eastAsia="Times New Roman" w:hAnsi="Arial" w:cs="Arial"/>
                <w:color w:val="000000"/>
                <w:sz w:val="20"/>
                <w:szCs w:val="20"/>
              </w:rPr>
              <w:t>cfg.buildSessionFactory</w:t>
            </w:r>
            <w:proofErr w:type="spellEnd"/>
            <w:r w:rsidRPr="008E3B83">
              <w:rPr>
                <w:rFonts w:ascii="Arial" w:eastAsia="Times New Roman" w:hAnsi="Arial" w:cs="Arial"/>
                <w:color w:val="000000"/>
                <w:sz w:val="20"/>
                <w:szCs w:val="20"/>
              </w:rPr>
              <w:t>();</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 xml:space="preserve">Session session1 = </w:t>
            </w:r>
            <w:proofErr w:type="spellStart"/>
            <w:r w:rsidRPr="008E3B83">
              <w:rPr>
                <w:rFonts w:ascii="Arial" w:eastAsia="Times New Roman" w:hAnsi="Arial" w:cs="Arial"/>
                <w:color w:val="000000"/>
                <w:sz w:val="20"/>
                <w:szCs w:val="20"/>
              </w:rPr>
              <w:t>factory.openSession</w:t>
            </w:r>
            <w:proofErr w:type="spellEnd"/>
            <w:r w:rsidRPr="008E3B83">
              <w:rPr>
                <w:rFonts w:ascii="Arial" w:eastAsia="Times New Roman" w:hAnsi="Arial" w:cs="Arial"/>
                <w:color w:val="000000"/>
                <w:sz w:val="20"/>
                <w:szCs w:val="20"/>
              </w:rPr>
              <w:t>();</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 </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Student s1 = null;</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Object o = session1.get(</w:t>
            </w:r>
            <w:proofErr w:type="spellStart"/>
            <w:r w:rsidRPr="008E3B83">
              <w:rPr>
                <w:rFonts w:ascii="Arial" w:eastAsia="Times New Roman" w:hAnsi="Arial" w:cs="Arial"/>
                <w:color w:val="000000"/>
                <w:sz w:val="20"/>
                <w:szCs w:val="20"/>
              </w:rPr>
              <w:t>Student.class</w:t>
            </w:r>
            <w:proofErr w:type="spellEnd"/>
            <w:r w:rsidRPr="008E3B83">
              <w:rPr>
                <w:rFonts w:ascii="Arial" w:eastAsia="Times New Roman" w:hAnsi="Arial" w:cs="Arial"/>
                <w:color w:val="000000"/>
                <w:sz w:val="20"/>
                <w:szCs w:val="20"/>
              </w:rPr>
              <w:t>, new Integer(101));</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s1 = (Student)o;</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lastRenderedPageBreak/>
              <w:t>session1.close();</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 </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s1.setMarks(97);</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 </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 xml:space="preserve">Session session2 = </w:t>
            </w:r>
            <w:proofErr w:type="spellStart"/>
            <w:r w:rsidRPr="008E3B83">
              <w:rPr>
                <w:rFonts w:ascii="Arial" w:eastAsia="Times New Roman" w:hAnsi="Arial" w:cs="Arial"/>
                <w:color w:val="000000"/>
                <w:sz w:val="20"/>
                <w:szCs w:val="20"/>
              </w:rPr>
              <w:t>factory.openSession</w:t>
            </w:r>
            <w:proofErr w:type="spellEnd"/>
            <w:r w:rsidRPr="008E3B83">
              <w:rPr>
                <w:rFonts w:ascii="Arial" w:eastAsia="Times New Roman" w:hAnsi="Arial" w:cs="Arial"/>
                <w:color w:val="000000"/>
                <w:sz w:val="20"/>
                <w:szCs w:val="20"/>
              </w:rPr>
              <w:t>();</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Student s2 = null;</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Object o1 = session2.get(</w:t>
            </w:r>
            <w:proofErr w:type="spellStart"/>
            <w:r w:rsidRPr="008E3B83">
              <w:rPr>
                <w:rFonts w:ascii="Arial" w:eastAsia="Times New Roman" w:hAnsi="Arial" w:cs="Arial"/>
                <w:color w:val="000000"/>
                <w:sz w:val="20"/>
                <w:szCs w:val="20"/>
              </w:rPr>
              <w:t>Student.class</w:t>
            </w:r>
            <w:proofErr w:type="spellEnd"/>
            <w:r w:rsidRPr="008E3B83">
              <w:rPr>
                <w:rFonts w:ascii="Arial" w:eastAsia="Times New Roman" w:hAnsi="Arial" w:cs="Arial"/>
                <w:color w:val="000000"/>
                <w:sz w:val="20"/>
                <w:szCs w:val="20"/>
              </w:rPr>
              <w:t>, new Integer(101));</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s2 = (Student)o1;</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 xml:space="preserve">Transaction </w:t>
            </w:r>
            <w:proofErr w:type="spellStart"/>
            <w:r w:rsidRPr="008E3B83">
              <w:rPr>
                <w:rFonts w:ascii="Arial" w:eastAsia="Times New Roman" w:hAnsi="Arial" w:cs="Arial"/>
                <w:color w:val="000000"/>
                <w:sz w:val="20"/>
                <w:szCs w:val="20"/>
              </w:rPr>
              <w:t>tx</w:t>
            </w:r>
            <w:proofErr w:type="spellEnd"/>
            <w:r w:rsidRPr="008E3B83">
              <w:rPr>
                <w:rFonts w:ascii="Arial" w:eastAsia="Times New Roman" w:hAnsi="Arial" w:cs="Arial"/>
                <w:color w:val="000000"/>
                <w:sz w:val="20"/>
                <w:szCs w:val="20"/>
              </w:rPr>
              <w:t>=session2.beginTransaction();</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 </w:t>
            </w:r>
          </w:p>
          <w:p w:rsidR="008E3B83" w:rsidRPr="008E3B83" w:rsidRDefault="008E3B83" w:rsidP="008B5466">
            <w:pPr>
              <w:spacing w:before="100" w:beforeAutospacing="1" w:after="100" w:afterAutospacing="1" w:line="384" w:lineRule="atLeast"/>
              <w:jc w:val="both"/>
              <w:rPr>
                <w:rFonts w:ascii="Times New Roman" w:eastAsia="Times New Roman" w:hAnsi="Times New Roman" w:cs="Times New Roman"/>
                <w:color w:val="000000"/>
                <w:sz w:val="24"/>
                <w:szCs w:val="24"/>
              </w:rPr>
            </w:pPr>
            <w:r w:rsidRPr="008E3B83">
              <w:rPr>
                <w:rFonts w:ascii="Arial" w:eastAsia="Times New Roman" w:hAnsi="Arial" w:cs="Arial"/>
                <w:color w:val="000000"/>
                <w:sz w:val="20"/>
                <w:szCs w:val="20"/>
              </w:rPr>
              <w:t>session2.merge(s1);</w:t>
            </w:r>
          </w:p>
        </w:tc>
      </w:tr>
    </w:tbl>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ahoma" w:eastAsia="Times New Roman" w:hAnsi="Tahoma" w:cs="Tahoma"/>
          <w:color w:val="000000"/>
          <w:sz w:val="20"/>
          <w:szCs w:val="20"/>
        </w:rPr>
        <w:lastRenderedPageBreak/>
        <w:t> </w:t>
      </w:r>
      <w:r w:rsidR="00840EE7">
        <w:rPr>
          <w:rFonts w:ascii="Tahoma" w:eastAsia="Times New Roman" w:hAnsi="Tahoma" w:cs="Tahoma"/>
          <w:color w:val="000000"/>
          <w:sz w:val="20"/>
          <w:szCs w:val="20"/>
        </w:rPr>
        <w:t xml:space="preserve">Q: </w:t>
      </w:r>
      <w:r w:rsidRPr="008E3B83">
        <w:rPr>
          <w:rFonts w:ascii="Trebuchet MS" w:eastAsia="Times New Roman" w:hAnsi="Trebuchet MS" w:cs="Arial"/>
          <w:b/>
          <w:bCs/>
          <w:color w:val="0863A5"/>
          <w:sz w:val="20"/>
          <w:szCs w:val="20"/>
        </w:rPr>
        <w:t xml:space="preserve">Define </w:t>
      </w:r>
      <w:proofErr w:type="spellStart"/>
      <w:r w:rsidRPr="008E3B83">
        <w:rPr>
          <w:rFonts w:ascii="Trebuchet MS" w:eastAsia="Times New Roman" w:hAnsi="Trebuchet MS" w:cs="Arial"/>
          <w:b/>
          <w:bCs/>
          <w:color w:val="0863A5"/>
          <w:sz w:val="20"/>
          <w:szCs w:val="20"/>
        </w:rPr>
        <w:t>HibernateTemplate</w:t>
      </w:r>
      <w:proofErr w:type="spellEnd"/>
      <w:r w:rsidRPr="008E3B83">
        <w:rPr>
          <w:rFonts w:ascii="Trebuchet MS" w:eastAsia="Times New Roman" w:hAnsi="Trebuchet MS" w:cs="Arial"/>
          <w:b/>
          <w:bCs/>
          <w:color w:val="0863A5"/>
          <w:sz w:val="20"/>
          <w:szCs w:val="20"/>
        </w:rPr>
        <w:t>?</w:t>
      </w:r>
    </w:p>
    <w:p w:rsidR="008E3B83" w:rsidRPr="0051242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spellStart"/>
      <w:proofErr w:type="gramStart"/>
      <w:r w:rsidRPr="00512423">
        <w:rPr>
          <w:rFonts w:ascii="Courier New" w:eastAsia="Times New Roman" w:hAnsi="Courier New" w:cs="Courier New"/>
          <w:color w:val="222222"/>
          <w:sz w:val="24"/>
          <w:szCs w:val="24"/>
        </w:rPr>
        <w:t>org.springframework.orm.hibernate.HibernateTemplate</w:t>
      </w:r>
      <w:proofErr w:type="spellEnd"/>
      <w:proofErr w:type="gramEnd"/>
      <w:r w:rsidRPr="00512423">
        <w:rPr>
          <w:rFonts w:ascii="Trebuchet MS" w:eastAsia="Times New Roman" w:hAnsi="Trebuchet MS" w:cs="Arial"/>
          <w:color w:val="414141"/>
          <w:sz w:val="24"/>
          <w:szCs w:val="24"/>
        </w:rPr>
        <w:t xml:space="preserve"> is a </w:t>
      </w:r>
      <w:r w:rsidRPr="00512423">
        <w:rPr>
          <w:rFonts w:ascii="Trebuchet MS" w:eastAsia="Times New Roman" w:hAnsi="Trebuchet MS" w:cs="Arial"/>
          <w:b/>
          <w:color w:val="414141"/>
          <w:sz w:val="24"/>
          <w:szCs w:val="24"/>
        </w:rPr>
        <w:t>helper class which provides different methods for querying/retrieving data from the database</w:t>
      </w:r>
      <w:r w:rsidRPr="00512423">
        <w:rPr>
          <w:rFonts w:ascii="Trebuchet MS" w:eastAsia="Times New Roman" w:hAnsi="Trebuchet MS" w:cs="Arial"/>
          <w:color w:val="414141"/>
          <w:sz w:val="24"/>
          <w:szCs w:val="24"/>
        </w:rPr>
        <w:t xml:space="preserve">. It also converts checked </w:t>
      </w:r>
      <w:proofErr w:type="spellStart"/>
      <w:r w:rsidRPr="00512423">
        <w:rPr>
          <w:rFonts w:ascii="Trebuchet MS" w:eastAsia="Times New Roman" w:hAnsi="Trebuchet MS" w:cs="Arial"/>
          <w:color w:val="414141"/>
          <w:sz w:val="24"/>
          <w:szCs w:val="24"/>
        </w:rPr>
        <w:t>HibernateExceptions</w:t>
      </w:r>
      <w:proofErr w:type="spellEnd"/>
      <w:r w:rsidRPr="00512423">
        <w:rPr>
          <w:rFonts w:ascii="Trebuchet MS" w:eastAsia="Times New Roman" w:hAnsi="Trebuchet MS" w:cs="Arial"/>
          <w:color w:val="414141"/>
          <w:sz w:val="24"/>
          <w:szCs w:val="24"/>
        </w:rPr>
        <w:t xml:space="preserve"> into unchecked </w:t>
      </w:r>
      <w:proofErr w:type="spellStart"/>
      <w:r w:rsidRPr="00512423">
        <w:rPr>
          <w:rFonts w:ascii="Trebuchet MS" w:eastAsia="Times New Roman" w:hAnsi="Trebuchet MS" w:cs="Arial"/>
          <w:color w:val="414141"/>
          <w:sz w:val="24"/>
          <w:szCs w:val="24"/>
        </w:rPr>
        <w:t>DataAccessExceptions</w:t>
      </w:r>
      <w:proofErr w:type="spellEnd"/>
      <w:r w:rsidRPr="00512423">
        <w:rPr>
          <w:rFonts w:ascii="Trebuchet MS" w:eastAsia="Times New Roman" w:hAnsi="Trebuchet MS" w:cs="Arial"/>
          <w:color w:val="414141"/>
          <w:sz w:val="24"/>
          <w:szCs w:val="24"/>
        </w:rPr>
        <w:t>.</w:t>
      </w:r>
    </w:p>
    <w:p w:rsidR="008E3B83" w:rsidRPr="008E3B83" w:rsidRDefault="008E3B83" w:rsidP="005D17CB">
      <w:pPr>
        <w:spacing w:before="100" w:beforeAutospacing="1" w:after="100" w:afterAutospacing="1" w:line="240" w:lineRule="auto"/>
        <w:jc w:val="both"/>
        <w:rPr>
          <w:rFonts w:ascii="Times New Roman" w:eastAsia="Times New Roman" w:hAnsi="Times New Roman" w:cs="Times New Roman"/>
          <w:color w:val="000000"/>
          <w:sz w:val="24"/>
          <w:szCs w:val="24"/>
        </w:rPr>
      </w:pPr>
      <w:r w:rsidRPr="008E3B83">
        <w:rPr>
          <w:rFonts w:ascii="Tahoma" w:eastAsia="Times New Roman" w:hAnsi="Tahoma" w:cs="Tahoma"/>
          <w:color w:val="000000"/>
          <w:sz w:val="20"/>
          <w:szCs w:val="20"/>
        </w:rPr>
        <w:t> </w:t>
      </w:r>
      <w:r w:rsidRPr="008E3B83">
        <w:rPr>
          <w:rFonts w:ascii="Arial" w:eastAsia="Times New Roman" w:hAnsi="Arial" w:cs="Arial"/>
          <w:b/>
          <w:bCs/>
          <w:color w:val="555555"/>
          <w:sz w:val="24"/>
          <w:szCs w:val="24"/>
        </w:rPr>
        <w:t>Advantages of hibernates:</w:t>
      </w:r>
    </w:p>
    <w:p w:rsidR="008E3B83" w:rsidRPr="008E3B83" w:rsidRDefault="008E3B83" w:rsidP="008B5466">
      <w:pPr>
        <w:shd w:val="clear" w:color="auto" w:fill="FFFFFF"/>
        <w:spacing w:before="100" w:beforeAutospacing="1" w:after="100" w:afterAutospacing="1" w:line="408" w:lineRule="atLeast"/>
        <w:ind w:left="75"/>
        <w:jc w:val="both"/>
        <w:rPr>
          <w:rFonts w:ascii="Arial" w:eastAsia="Times New Roman" w:hAnsi="Arial" w:cs="Arial"/>
          <w:color w:val="000000"/>
          <w:sz w:val="24"/>
          <w:szCs w:val="24"/>
        </w:rPr>
      </w:pPr>
      <w:r w:rsidRPr="008E3B83">
        <w:rPr>
          <w:rFonts w:ascii="Symbol" w:eastAsia="Times New Roman" w:hAnsi="Symbol" w:cs="Arial"/>
          <w:color w:val="313131"/>
          <w:sz w:val="20"/>
          <w:szCs w:val="20"/>
        </w:rPr>
        <w:t></w:t>
      </w:r>
      <w:r w:rsidRPr="008E3B83">
        <w:rPr>
          <w:rFonts w:ascii="Times New Roman" w:eastAsia="Times New Roman" w:hAnsi="Times New Roman" w:cs="Times New Roman"/>
          <w:color w:val="313131"/>
          <w:sz w:val="14"/>
          <w:szCs w:val="14"/>
        </w:rPr>
        <w:t>         </w:t>
      </w:r>
      <w:r w:rsidRPr="008E3B83">
        <w:rPr>
          <w:rFonts w:ascii="Verdana" w:eastAsia="Times New Roman" w:hAnsi="Verdana" w:cs="Arial"/>
          <w:color w:val="313131"/>
          <w:sz w:val="20"/>
          <w:szCs w:val="20"/>
        </w:rPr>
        <w:t>Hibernate supports </w:t>
      </w:r>
      <w:r w:rsidRPr="008E3B83">
        <w:rPr>
          <w:rFonts w:ascii="Verdana" w:eastAsia="Times New Roman" w:hAnsi="Verdana" w:cs="Arial"/>
          <w:color w:val="FF9900"/>
          <w:sz w:val="20"/>
          <w:szCs w:val="20"/>
        </w:rPr>
        <w:t>Inheritance</w:t>
      </w:r>
      <w:r w:rsidRPr="008E3B83">
        <w:rPr>
          <w:rFonts w:ascii="Verdana" w:eastAsia="Times New Roman" w:hAnsi="Verdana" w:cs="Arial"/>
          <w:color w:val="313131"/>
          <w:sz w:val="20"/>
          <w:szCs w:val="20"/>
        </w:rPr>
        <w:t>, </w:t>
      </w:r>
      <w:r w:rsidRPr="008E3B83">
        <w:rPr>
          <w:rFonts w:ascii="Verdana" w:eastAsia="Times New Roman" w:hAnsi="Verdana" w:cs="Arial"/>
          <w:color w:val="DF1F9E"/>
          <w:sz w:val="20"/>
          <w:szCs w:val="20"/>
        </w:rPr>
        <w:t>Associations</w:t>
      </w:r>
      <w:r w:rsidRPr="008E3B83">
        <w:rPr>
          <w:rFonts w:ascii="Verdana" w:eastAsia="Times New Roman" w:hAnsi="Verdana" w:cs="Arial"/>
          <w:color w:val="313131"/>
          <w:sz w:val="20"/>
          <w:szCs w:val="20"/>
        </w:rPr>
        <w:t>, </w:t>
      </w:r>
      <w:r w:rsidRPr="008E3B83">
        <w:rPr>
          <w:rFonts w:ascii="Verdana" w:eastAsia="Times New Roman" w:hAnsi="Verdana" w:cs="Arial"/>
          <w:color w:val="3366FF"/>
          <w:sz w:val="20"/>
          <w:szCs w:val="20"/>
        </w:rPr>
        <w:t>Collections</w:t>
      </w:r>
    </w:p>
    <w:p w:rsidR="008E3B83" w:rsidRPr="008E3B83" w:rsidRDefault="008E3B83" w:rsidP="008B5466">
      <w:pPr>
        <w:shd w:val="clear" w:color="auto" w:fill="FFFFFF"/>
        <w:spacing w:before="100" w:beforeAutospacing="1" w:after="100" w:afterAutospacing="1" w:line="408" w:lineRule="atLeast"/>
        <w:ind w:left="75"/>
        <w:jc w:val="both"/>
        <w:rPr>
          <w:rFonts w:ascii="Arial" w:eastAsia="Times New Roman" w:hAnsi="Arial" w:cs="Arial"/>
          <w:color w:val="000000"/>
          <w:sz w:val="24"/>
          <w:szCs w:val="24"/>
        </w:rPr>
      </w:pPr>
      <w:r w:rsidRPr="008E3B83">
        <w:rPr>
          <w:rFonts w:ascii="Symbol" w:eastAsia="Times New Roman" w:hAnsi="Symbol" w:cs="Arial"/>
          <w:color w:val="313131"/>
          <w:sz w:val="20"/>
          <w:szCs w:val="20"/>
        </w:rPr>
        <w:t></w:t>
      </w:r>
      <w:r w:rsidRPr="008E3B83">
        <w:rPr>
          <w:rFonts w:ascii="Times New Roman" w:eastAsia="Times New Roman" w:hAnsi="Times New Roman" w:cs="Times New Roman"/>
          <w:color w:val="313131"/>
          <w:sz w:val="14"/>
          <w:szCs w:val="14"/>
        </w:rPr>
        <w:t>         </w:t>
      </w:r>
      <w:r w:rsidRPr="008E3B83">
        <w:rPr>
          <w:rFonts w:ascii="Verdana" w:eastAsia="Times New Roman" w:hAnsi="Verdana" w:cs="Arial"/>
          <w:color w:val="313131"/>
          <w:sz w:val="20"/>
          <w:szCs w:val="20"/>
        </w:rPr>
        <w:t>In hibernate if we save the derived class object, then its base class object will also be stored into the database, it means hibernate supporting inheritance</w:t>
      </w:r>
    </w:p>
    <w:p w:rsidR="008E3B83" w:rsidRPr="008E3B83" w:rsidRDefault="008E3B83" w:rsidP="008B5466">
      <w:pPr>
        <w:shd w:val="clear" w:color="auto" w:fill="FFFFFF"/>
        <w:spacing w:before="100" w:beforeAutospacing="1" w:after="100" w:afterAutospacing="1" w:line="408" w:lineRule="atLeast"/>
        <w:ind w:left="75"/>
        <w:jc w:val="both"/>
        <w:rPr>
          <w:rFonts w:ascii="Arial" w:eastAsia="Times New Roman" w:hAnsi="Arial" w:cs="Arial"/>
          <w:color w:val="000000"/>
          <w:sz w:val="24"/>
          <w:szCs w:val="24"/>
        </w:rPr>
      </w:pPr>
      <w:r w:rsidRPr="008E3B83">
        <w:rPr>
          <w:rFonts w:ascii="Symbol" w:eastAsia="Times New Roman" w:hAnsi="Symbol" w:cs="Arial"/>
          <w:color w:val="313131"/>
          <w:sz w:val="20"/>
          <w:szCs w:val="20"/>
        </w:rPr>
        <w:t></w:t>
      </w:r>
      <w:r w:rsidRPr="008E3B83">
        <w:rPr>
          <w:rFonts w:ascii="Times New Roman" w:eastAsia="Times New Roman" w:hAnsi="Times New Roman" w:cs="Times New Roman"/>
          <w:color w:val="313131"/>
          <w:sz w:val="14"/>
          <w:szCs w:val="14"/>
        </w:rPr>
        <w:t>         </w:t>
      </w:r>
      <w:r w:rsidRPr="008E3B83">
        <w:rPr>
          <w:rFonts w:ascii="Verdana" w:eastAsia="Times New Roman" w:hAnsi="Verdana" w:cs="Arial"/>
          <w:color w:val="313131"/>
          <w:sz w:val="20"/>
          <w:szCs w:val="20"/>
        </w:rPr>
        <w:t>Hibernate supports relationships like One-To-Many, One-To-One, Many-To-Many-to-Many, Many-To-One</w:t>
      </w:r>
    </w:p>
    <w:p w:rsidR="008E3B83" w:rsidRPr="008E3B83" w:rsidRDefault="008E3B83" w:rsidP="008B5466">
      <w:pPr>
        <w:shd w:val="clear" w:color="auto" w:fill="FFFFFF"/>
        <w:spacing w:before="100" w:beforeAutospacing="1" w:after="100" w:afterAutospacing="1" w:line="408" w:lineRule="atLeast"/>
        <w:ind w:left="75"/>
        <w:jc w:val="both"/>
        <w:rPr>
          <w:rFonts w:ascii="Arial" w:eastAsia="Times New Roman" w:hAnsi="Arial" w:cs="Arial"/>
          <w:color w:val="000000"/>
          <w:sz w:val="24"/>
          <w:szCs w:val="24"/>
        </w:rPr>
      </w:pPr>
      <w:r w:rsidRPr="008E3B83">
        <w:rPr>
          <w:rFonts w:ascii="Symbol" w:eastAsia="Times New Roman" w:hAnsi="Symbol" w:cs="Arial"/>
          <w:color w:val="313131"/>
          <w:sz w:val="20"/>
          <w:szCs w:val="20"/>
        </w:rPr>
        <w:t></w:t>
      </w:r>
      <w:r w:rsidRPr="008E3B83">
        <w:rPr>
          <w:rFonts w:ascii="Times New Roman" w:eastAsia="Times New Roman" w:hAnsi="Times New Roman" w:cs="Times New Roman"/>
          <w:color w:val="313131"/>
          <w:sz w:val="14"/>
          <w:szCs w:val="14"/>
        </w:rPr>
        <w:t>         </w:t>
      </w:r>
      <w:proofErr w:type="gramStart"/>
      <w:r w:rsidRPr="008E3B83">
        <w:rPr>
          <w:rFonts w:ascii="Verdana" w:eastAsia="Times New Roman" w:hAnsi="Verdana" w:cs="Arial"/>
          <w:color w:val="313131"/>
          <w:sz w:val="20"/>
          <w:szCs w:val="20"/>
        </w:rPr>
        <w:t>This</w:t>
      </w:r>
      <w:proofErr w:type="gramEnd"/>
      <w:r w:rsidRPr="008E3B83">
        <w:rPr>
          <w:rFonts w:ascii="Verdana" w:eastAsia="Times New Roman" w:hAnsi="Verdana" w:cs="Arial"/>
          <w:color w:val="313131"/>
          <w:sz w:val="20"/>
          <w:szCs w:val="20"/>
        </w:rPr>
        <w:t xml:space="preserve"> will also supports collections like List, Set, Map (</w:t>
      </w:r>
      <w:r w:rsidRPr="008E3B83">
        <w:rPr>
          <w:rFonts w:ascii="Verdana" w:eastAsia="Times New Roman" w:hAnsi="Verdana" w:cs="Arial"/>
          <w:color w:val="339966"/>
          <w:sz w:val="20"/>
          <w:szCs w:val="20"/>
        </w:rPr>
        <w:t>Only new collections</w:t>
      </w:r>
      <w:r w:rsidRPr="008E3B83">
        <w:rPr>
          <w:rFonts w:ascii="Verdana" w:eastAsia="Times New Roman" w:hAnsi="Verdana" w:cs="Arial"/>
          <w:color w:val="313131"/>
          <w:sz w:val="20"/>
          <w:szCs w:val="20"/>
        </w:rPr>
        <w:t>)</w:t>
      </w:r>
    </w:p>
    <w:p w:rsidR="008E3B83" w:rsidRPr="008E3B83" w:rsidRDefault="008E3B83" w:rsidP="008B5466">
      <w:pPr>
        <w:shd w:val="clear" w:color="auto" w:fill="FFFFFF"/>
        <w:spacing w:before="100" w:beforeAutospacing="1" w:after="100" w:afterAutospacing="1" w:line="408" w:lineRule="atLeast"/>
        <w:ind w:left="75"/>
        <w:jc w:val="both"/>
        <w:rPr>
          <w:rFonts w:ascii="Arial" w:eastAsia="Times New Roman" w:hAnsi="Arial" w:cs="Arial"/>
          <w:color w:val="000000"/>
          <w:sz w:val="24"/>
          <w:szCs w:val="24"/>
        </w:rPr>
      </w:pPr>
      <w:r w:rsidRPr="008E3B83">
        <w:rPr>
          <w:rFonts w:ascii="Symbol" w:eastAsia="Times New Roman" w:hAnsi="Symbol" w:cs="Arial"/>
          <w:color w:val="313131"/>
          <w:sz w:val="20"/>
          <w:szCs w:val="20"/>
        </w:rPr>
        <w:lastRenderedPageBreak/>
        <w:t></w:t>
      </w:r>
      <w:r w:rsidRPr="008E3B83">
        <w:rPr>
          <w:rFonts w:ascii="Times New Roman" w:eastAsia="Times New Roman" w:hAnsi="Times New Roman" w:cs="Times New Roman"/>
          <w:color w:val="313131"/>
          <w:sz w:val="14"/>
          <w:szCs w:val="14"/>
        </w:rPr>
        <w:t>         </w:t>
      </w:r>
      <w:r w:rsidRPr="008E3B83">
        <w:rPr>
          <w:rFonts w:ascii="Verdana" w:eastAsia="Times New Roman" w:hAnsi="Verdana" w:cs="Arial"/>
          <w:color w:val="313131"/>
          <w:sz w:val="20"/>
          <w:szCs w:val="20"/>
        </w:rPr>
        <w:t xml:space="preserve">In </w:t>
      </w:r>
      <w:proofErr w:type="spellStart"/>
      <w:r w:rsidRPr="008E3B83">
        <w:rPr>
          <w:rFonts w:ascii="Verdana" w:eastAsia="Times New Roman" w:hAnsi="Verdana" w:cs="Arial"/>
          <w:color w:val="313131"/>
          <w:sz w:val="20"/>
          <w:szCs w:val="20"/>
        </w:rPr>
        <w:t>jdbc</w:t>
      </w:r>
      <w:proofErr w:type="spellEnd"/>
      <w:r w:rsidRPr="008E3B83">
        <w:rPr>
          <w:rFonts w:ascii="Verdana" w:eastAsia="Times New Roman" w:hAnsi="Verdana" w:cs="Arial"/>
          <w:color w:val="313131"/>
          <w:sz w:val="20"/>
          <w:szCs w:val="20"/>
        </w:rPr>
        <w:t xml:space="preserve"> all exceptions are </w:t>
      </w:r>
      <w:r w:rsidRPr="008E3B83">
        <w:rPr>
          <w:rFonts w:ascii="Verdana" w:eastAsia="Times New Roman" w:hAnsi="Verdana" w:cs="Arial"/>
          <w:color w:val="99CC00"/>
          <w:sz w:val="20"/>
          <w:szCs w:val="20"/>
        </w:rPr>
        <w:t>checked exceptions</w:t>
      </w:r>
      <w:r w:rsidRPr="008E3B83">
        <w:rPr>
          <w:rFonts w:ascii="Verdana" w:eastAsia="Times New Roman" w:hAnsi="Verdana" w:cs="Arial"/>
          <w:color w:val="313131"/>
          <w:sz w:val="20"/>
          <w:szCs w:val="20"/>
        </w:rPr>
        <w:t>, so we must write code in try, catch and throws, but in hibernate we only have </w:t>
      </w:r>
      <w:r w:rsidRPr="008E3B83">
        <w:rPr>
          <w:rFonts w:ascii="Verdana" w:eastAsia="Times New Roman" w:hAnsi="Verdana" w:cs="Arial"/>
          <w:color w:val="FF0000"/>
          <w:sz w:val="20"/>
          <w:szCs w:val="20"/>
        </w:rPr>
        <w:t>Un-checked exceptions</w:t>
      </w:r>
      <w:r w:rsidRPr="008E3B83">
        <w:rPr>
          <w:rFonts w:ascii="Verdana" w:eastAsia="Times New Roman" w:hAnsi="Verdana" w:cs="Arial"/>
          <w:color w:val="313131"/>
          <w:sz w:val="20"/>
          <w:szCs w:val="20"/>
        </w:rPr>
        <w:t>, so no need to write try, catch, or no need to write throws. Actually in hibernate we have the translator which converts checked to Un-checked </w:t>
      </w:r>
    </w:p>
    <w:p w:rsidR="008E3B83" w:rsidRPr="008E3B83" w:rsidRDefault="008E3B83" w:rsidP="008B5466">
      <w:pPr>
        <w:shd w:val="clear" w:color="auto" w:fill="FFFFFF"/>
        <w:spacing w:before="100" w:beforeAutospacing="1" w:after="100" w:afterAutospacing="1" w:line="408" w:lineRule="atLeast"/>
        <w:ind w:left="75"/>
        <w:jc w:val="both"/>
        <w:rPr>
          <w:rFonts w:ascii="Arial" w:eastAsia="Times New Roman" w:hAnsi="Arial" w:cs="Arial"/>
          <w:color w:val="000000"/>
          <w:sz w:val="24"/>
          <w:szCs w:val="24"/>
        </w:rPr>
      </w:pPr>
      <w:r w:rsidRPr="008E3B83">
        <w:rPr>
          <w:rFonts w:ascii="Symbol" w:eastAsia="Times New Roman" w:hAnsi="Symbol" w:cs="Arial"/>
          <w:color w:val="313131"/>
          <w:sz w:val="20"/>
          <w:szCs w:val="20"/>
        </w:rPr>
        <w:t></w:t>
      </w:r>
      <w:r w:rsidRPr="008E3B83">
        <w:rPr>
          <w:rFonts w:ascii="Times New Roman" w:eastAsia="Times New Roman" w:hAnsi="Times New Roman" w:cs="Times New Roman"/>
          <w:color w:val="313131"/>
          <w:sz w:val="14"/>
          <w:szCs w:val="14"/>
        </w:rPr>
        <w:t>         </w:t>
      </w:r>
      <w:r w:rsidRPr="008E3B83">
        <w:rPr>
          <w:rFonts w:ascii="Verdana" w:eastAsia="Times New Roman" w:hAnsi="Verdana" w:cs="Arial"/>
          <w:color w:val="313131"/>
          <w:sz w:val="20"/>
          <w:szCs w:val="20"/>
        </w:rPr>
        <w:t>Hibernate has </w:t>
      </w:r>
      <w:r w:rsidRPr="008E3B83">
        <w:rPr>
          <w:rFonts w:ascii="Verdana" w:eastAsia="Times New Roman" w:hAnsi="Verdana" w:cs="Arial"/>
          <w:color w:val="333399"/>
          <w:sz w:val="20"/>
          <w:szCs w:val="20"/>
        </w:rPr>
        <w:t>capability to generate primary keys</w:t>
      </w:r>
      <w:r w:rsidRPr="008E3B83">
        <w:rPr>
          <w:rFonts w:ascii="Verdana" w:eastAsia="Times New Roman" w:hAnsi="Verdana" w:cs="Arial"/>
          <w:color w:val="313131"/>
          <w:sz w:val="20"/>
          <w:szCs w:val="20"/>
        </w:rPr>
        <w:t> automatically while we are storing the records into database</w:t>
      </w:r>
    </w:p>
    <w:p w:rsidR="008E3B83" w:rsidRPr="008E3B83" w:rsidRDefault="008E3B83" w:rsidP="008B5466">
      <w:pPr>
        <w:shd w:val="clear" w:color="auto" w:fill="FFFFFF"/>
        <w:spacing w:before="100" w:beforeAutospacing="1" w:after="100" w:afterAutospacing="1" w:line="408" w:lineRule="atLeast"/>
        <w:ind w:left="75"/>
        <w:jc w:val="both"/>
        <w:rPr>
          <w:rFonts w:ascii="Arial" w:eastAsia="Times New Roman" w:hAnsi="Arial" w:cs="Arial"/>
          <w:color w:val="000000"/>
          <w:sz w:val="24"/>
          <w:szCs w:val="24"/>
        </w:rPr>
      </w:pPr>
      <w:r w:rsidRPr="008E3B83">
        <w:rPr>
          <w:rFonts w:ascii="Symbol" w:eastAsia="Times New Roman" w:hAnsi="Symbol" w:cs="Arial"/>
          <w:color w:val="313131"/>
          <w:sz w:val="20"/>
          <w:szCs w:val="20"/>
        </w:rPr>
        <w:t></w:t>
      </w:r>
      <w:r w:rsidRPr="008E3B83">
        <w:rPr>
          <w:rFonts w:ascii="Times New Roman" w:eastAsia="Times New Roman" w:hAnsi="Times New Roman" w:cs="Times New Roman"/>
          <w:color w:val="313131"/>
          <w:sz w:val="14"/>
          <w:szCs w:val="14"/>
        </w:rPr>
        <w:t>         </w:t>
      </w:r>
      <w:r w:rsidRPr="008E3B83">
        <w:rPr>
          <w:rFonts w:ascii="Verdana" w:eastAsia="Times New Roman" w:hAnsi="Verdana" w:cs="Arial"/>
          <w:color w:val="313131"/>
          <w:sz w:val="20"/>
          <w:szCs w:val="20"/>
        </w:rPr>
        <w:t xml:space="preserve">Hibernate has its own query language, </w:t>
      </w:r>
      <w:proofErr w:type="spellStart"/>
      <w:r w:rsidRPr="008E3B83">
        <w:rPr>
          <w:rFonts w:ascii="Verdana" w:eastAsia="Times New Roman" w:hAnsi="Verdana" w:cs="Arial"/>
          <w:color w:val="313131"/>
          <w:sz w:val="20"/>
          <w:szCs w:val="20"/>
        </w:rPr>
        <w:t>i.e</w:t>
      </w:r>
      <w:proofErr w:type="spellEnd"/>
      <w:r w:rsidRPr="008E3B83">
        <w:rPr>
          <w:rFonts w:ascii="Verdana" w:eastAsia="Times New Roman" w:hAnsi="Verdana" w:cs="Arial"/>
          <w:color w:val="313131"/>
          <w:sz w:val="20"/>
          <w:szCs w:val="20"/>
        </w:rPr>
        <w:t xml:space="preserve"> hibernate query language which is database independent</w:t>
      </w:r>
    </w:p>
    <w:p w:rsidR="008E3B83" w:rsidRPr="008E3B83" w:rsidRDefault="008E3B83" w:rsidP="008B5466">
      <w:pPr>
        <w:shd w:val="clear" w:color="auto" w:fill="FFFFFF"/>
        <w:spacing w:before="100" w:beforeAutospacing="1" w:after="100" w:afterAutospacing="1" w:line="408" w:lineRule="atLeast"/>
        <w:ind w:left="75"/>
        <w:jc w:val="both"/>
        <w:rPr>
          <w:rFonts w:ascii="Arial" w:eastAsia="Times New Roman" w:hAnsi="Arial" w:cs="Arial"/>
          <w:color w:val="000000"/>
          <w:sz w:val="24"/>
          <w:szCs w:val="24"/>
        </w:rPr>
      </w:pPr>
      <w:r w:rsidRPr="008E3B83">
        <w:rPr>
          <w:rFonts w:ascii="Symbol" w:eastAsia="Times New Roman" w:hAnsi="Symbol" w:cs="Arial"/>
          <w:color w:val="313131"/>
          <w:sz w:val="20"/>
          <w:szCs w:val="20"/>
        </w:rPr>
        <w:t></w:t>
      </w:r>
      <w:r w:rsidRPr="008E3B83">
        <w:rPr>
          <w:rFonts w:ascii="Times New Roman" w:eastAsia="Times New Roman" w:hAnsi="Times New Roman" w:cs="Times New Roman"/>
          <w:color w:val="313131"/>
          <w:sz w:val="14"/>
          <w:szCs w:val="14"/>
        </w:rPr>
        <w:t>         </w:t>
      </w:r>
      <w:proofErr w:type="gramStart"/>
      <w:r w:rsidRPr="008E3B83">
        <w:rPr>
          <w:rFonts w:ascii="Verdana" w:eastAsia="Times New Roman" w:hAnsi="Verdana" w:cs="Arial"/>
          <w:color w:val="313131"/>
          <w:sz w:val="20"/>
          <w:szCs w:val="20"/>
        </w:rPr>
        <w:t>So</w:t>
      </w:r>
      <w:proofErr w:type="gramEnd"/>
      <w:r w:rsidRPr="008E3B83">
        <w:rPr>
          <w:rFonts w:ascii="Verdana" w:eastAsia="Times New Roman" w:hAnsi="Verdana" w:cs="Arial"/>
          <w:color w:val="313131"/>
          <w:sz w:val="20"/>
          <w:szCs w:val="20"/>
        </w:rPr>
        <w:t xml:space="preserve"> if we change the database, then also our application will works as HQL is database independent</w:t>
      </w:r>
    </w:p>
    <w:p w:rsidR="008E3B83" w:rsidRPr="008E3B83" w:rsidRDefault="008E3B83" w:rsidP="008B5466">
      <w:pPr>
        <w:shd w:val="clear" w:color="auto" w:fill="FFFFFF"/>
        <w:spacing w:before="100" w:beforeAutospacing="1" w:after="100" w:afterAutospacing="1" w:line="408" w:lineRule="atLeast"/>
        <w:ind w:left="75"/>
        <w:jc w:val="both"/>
        <w:rPr>
          <w:rFonts w:ascii="Arial" w:eastAsia="Times New Roman" w:hAnsi="Arial" w:cs="Arial"/>
          <w:color w:val="000000"/>
          <w:sz w:val="24"/>
          <w:szCs w:val="24"/>
        </w:rPr>
      </w:pPr>
      <w:r w:rsidRPr="008E3B83">
        <w:rPr>
          <w:rFonts w:ascii="Symbol" w:eastAsia="Times New Roman" w:hAnsi="Symbol" w:cs="Arial"/>
          <w:color w:val="313131"/>
          <w:sz w:val="20"/>
          <w:szCs w:val="20"/>
        </w:rPr>
        <w:t></w:t>
      </w:r>
      <w:r w:rsidRPr="008E3B83">
        <w:rPr>
          <w:rFonts w:ascii="Times New Roman" w:eastAsia="Times New Roman" w:hAnsi="Times New Roman" w:cs="Times New Roman"/>
          <w:color w:val="313131"/>
          <w:sz w:val="14"/>
          <w:szCs w:val="14"/>
        </w:rPr>
        <w:t>         </w:t>
      </w:r>
      <w:r w:rsidRPr="008E3B83">
        <w:rPr>
          <w:rFonts w:ascii="Verdana" w:eastAsia="Times New Roman" w:hAnsi="Verdana" w:cs="Arial"/>
          <w:color w:val="313131"/>
          <w:sz w:val="20"/>
          <w:szCs w:val="20"/>
        </w:rPr>
        <w:t>HQL contains </w:t>
      </w:r>
      <w:r w:rsidRPr="008E3B83">
        <w:rPr>
          <w:rFonts w:ascii="Verdana" w:eastAsia="Times New Roman" w:hAnsi="Verdana" w:cs="Arial"/>
          <w:color w:val="99CC00"/>
          <w:sz w:val="20"/>
          <w:szCs w:val="20"/>
        </w:rPr>
        <w:t>database independent</w:t>
      </w:r>
      <w:r w:rsidRPr="008E3B83">
        <w:rPr>
          <w:rFonts w:ascii="Verdana" w:eastAsia="Times New Roman" w:hAnsi="Verdana" w:cs="Arial"/>
          <w:color w:val="313131"/>
          <w:sz w:val="20"/>
          <w:szCs w:val="20"/>
        </w:rPr>
        <w:t> commands</w:t>
      </w:r>
    </w:p>
    <w:p w:rsidR="008E3B83" w:rsidRPr="008E3B83" w:rsidRDefault="008E3B83" w:rsidP="008B5466">
      <w:pPr>
        <w:shd w:val="clear" w:color="auto" w:fill="FFFFFF"/>
        <w:spacing w:before="100" w:beforeAutospacing="1" w:after="100" w:afterAutospacing="1" w:line="408" w:lineRule="atLeast"/>
        <w:ind w:left="75"/>
        <w:jc w:val="both"/>
        <w:rPr>
          <w:rFonts w:ascii="Arial" w:eastAsia="Times New Roman" w:hAnsi="Arial" w:cs="Arial"/>
          <w:color w:val="000000"/>
          <w:sz w:val="24"/>
          <w:szCs w:val="24"/>
        </w:rPr>
      </w:pPr>
      <w:r w:rsidRPr="008E3B83">
        <w:rPr>
          <w:rFonts w:ascii="Symbol" w:eastAsia="Times New Roman" w:hAnsi="Symbol" w:cs="Arial"/>
          <w:color w:val="313131"/>
          <w:sz w:val="20"/>
          <w:szCs w:val="20"/>
        </w:rPr>
        <w:t></w:t>
      </w:r>
      <w:r w:rsidRPr="008E3B83">
        <w:rPr>
          <w:rFonts w:ascii="Times New Roman" w:eastAsia="Times New Roman" w:hAnsi="Times New Roman" w:cs="Times New Roman"/>
          <w:color w:val="313131"/>
          <w:sz w:val="14"/>
          <w:szCs w:val="14"/>
        </w:rPr>
        <w:t>         </w:t>
      </w:r>
      <w:r w:rsidRPr="008E3B83">
        <w:rPr>
          <w:rFonts w:ascii="Verdana" w:eastAsia="Times New Roman" w:hAnsi="Verdana" w:cs="Arial"/>
          <w:color w:val="313131"/>
          <w:sz w:val="20"/>
          <w:szCs w:val="20"/>
        </w:rPr>
        <w:t>While we are inserting any record, if we don’t have any particular table in the database, JDBC will rises an error like “View not exist”, and throws exception, but in case of hibernate, if it not found any table in the database this will create the table for us </w:t>
      </w:r>
    </w:p>
    <w:p w:rsidR="008E3B83" w:rsidRPr="008E3B83" w:rsidRDefault="008E3B83" w:rsidP="008B5466">
      <w:pPr>
        <w:shd w:val="clear" w:color="auto" w:fill="FFFFFF"/>
        <w:spacing w:before="100" w:beforeAutospacing="1" w:after="100" w:afterAutospacing="1" w:line="408" w:lineRule="atLeast"/>
        <w:ind w:left="75"/>
        <w:jc w:val="both"/>
        <w:rPr>
          <w:rFonts w:ascii="Arial" w:eastAsia="Times New Roman" w:hAnsi="Arial" w:cs="Arial"/>
          <w:color w:val="000000"/>
          <w:sz w:val="24"/>
          <w:szCs w:val="24"/>
        </w:rPr>
      </w:pPr>
      <w:r w:rsidRPr="008E3B83">
        <w:rPr>
          <w:rFonts w:ascii="Symbol" w:eastAsia="Times New Roman" w:hAnsi="Symbol" w:cs="Arial"/>
          <w:color w:val="313131"/>
          <w:sz w:val="20"/>
          <w:szCs w:val="20"/>
        </w:rPr>
        <w:t></w:t>
      </w:r>
      <w:r w:rsidRPr="008E3B83">
        <w:rPr>
          <w:rFonts w:ascii="Times New Roman" w:eastAsia="Times New Roman" w:hAnsi="Times New Roman" w:cs="Times New Roman"/>
          <w:color w:val="313131"/>
          <w:sz w:val="14"/>
          <w:szCs w:val="14"/>
        </w:rPr>
        <w:t>         </w:t>
      </w:r>
      <w:r w:rsidRPr="008E3B83">
        <w:rPr>
          <w:rFonts w:ascii="Verdana" w:eastAsia="Times New Roman" w:hAnsi="Verdana" w:cs="Arial"/>
          <w:color w:val="313131"/>
          <w:sz w:val="20"/>
          <w:szCs w:val="20"/>
        </w:rPr>
        <w:t>Hibernate supports </w:t>
      </w:r>
      <w:r w:rsidRPr="008E3B83">
        <w:rPr>
          <w:rFonts w:ascii="Verdana" w:eastAsia="Times New Roman" w:hAnsi="Verdana" w:cs="Arial"/>
          <w:color w:val="DF1F9E"/>
          <w:sz w:val="20"/>
          <w:szCs w:val="20"/>
        </w:rPr>
        <w:t>caching mechanism</w:t>
      </w:r>
      <w:r w:rsidRPr="008E3B83">
        <w:rPr>
          <w:rFonts w:ascii="Verdana" w:eastAsia="Times New Roman" w:hAnsi="Verdana" w:cs="Arial"/>
          <w:color w:val="313131"/>
          <w:sz w:val="20"/>
          <w:szCs w:val="20"/>
        </w:rPr>
        <w:t> by this, the number of round trips between an application and the database will be reduced, by using this caching technique an application performance will be increased automatically.</w:t>
      </w:r>
    </w:p>
    <w:p w:rsidR="008E3B83" w:rsidRPr="008E3B83" w:rsidRDefault="008E3B83" w:rsidP="008B5466">
      <w:pPr>
        <w:shd w:val="clear" w:color="auto" w:fill="FFFFFF"/>
        <w:spacing w:before="100" w:beforeAutospacing="1" w:after="100" w:afterAutospacing="1" w:line="408" w:lineRule="atLeast"/>
        <w:ind w:left="75"/>
        <w:jc w:val="both"/>
        <w:rPr>
          <w:rFonts w:ascii="Arial" w:eastAsia="Times New Roman" w:hAnsi="Arial" w:cs="Arial"/>
          <w:color w:val="000000"/>
          <w:sz w:val="24"/>
          <w:szCs w:val="24"/>
        </w:rPr>
      </w:pPr>
      <w:r w:rsidRPr="008E3B83">
        <w:rPr>
          <w:rFonts w:ascii="Symbol" w:eastAsia="Times New Roman" w:hAnsi="Symbol" w:cs="Arial"/>
          <w:color w:val="313131"/>
          <w:sz w:val="20"/>
          <w:szCs w:val="20"/>
        </w:rPr>
        <w:t></w:t>
      </w:r>
      <w:r w:rsidRPr="008E3B83">
        <w:rPr>
          <w:rFonts w:ascii="Times New Roman" w:eastAsia="Times New Roman" w:hAnsi="Times New Roman" w:cs="Times New Roman"/>
          <w:color w:val="313131"/>
          <w:sz w:val="14"/>
          <w:szCs w:val="14"/>
        </w:rPr>
        <w:t>         </w:t>
      </w:r>
      <w:r w:rsidRPr="008E3B83">
        <w:rPr>
          <w:rFonts w:ascii="Verdana" w:eastAsia="Times New Roman" w:hAnsi="Verdana" w:cs="Arial"/>
          <w:color w:val="313131"/>
          <w:sz w:val="20"/>
          <w:szCs w:val="20"/>
        </w:rPr>
        <w:t>Hibernate </w:t>
      </w:r>
      <w:r w:rsidRPr="008E3B83">
        <w:rPr>
          <w:rFonts w:ascii="Verdana" w:eastAsia="Times New Roman" w:hAnsi="Verdana" w:cs="Arial"/>
          <w:color w:val="FF6600"/>
          <w:sz w:val="20"/>
          <w:szCs w:val="20"/>
        </w:rPr>
        <w:t>supports annotations</w:t>
      </w:r>
      <w:r w:rsidRPr="008E3B83">
        <w:rPr>
          <w:rFonts w:ascii="Verdana" w:eastAsia="Times New Roman" w:hAnsi="Verdana" w:cs="Arial"/>
          <w:color w:val="313131"/>
          <w:sz w:val="20"/>
          <w:szCs w:val="20"/>
        </w:rPr>
        <w:t>, apart from XML</w:t>
      </w:r>
    </w:p>
    <w:p w:rsidR="008E3B83" w:rsidRPr="008E3B83" w:rsidRDefault="008E3B83" w:rsidP="008B5466">
      <w:pPr>
        <w:shd w:val="clear" w:color="auto" w:fill="FFFFFF"/>
        <w:spacing w:before="100" w:beforeAutospacing="1" w:after="100" w:afterAutospacing="1" w:line="408" w:lineRule="atLeast"/>
        <w:ind w:left="75"/>
        <w:jc w:val="both"/>
        <w:rPr>
          <w:rFonts w:ascii="Arial" w:eastAsia="Times New Roman" w:hAnsi="Arial" w:cs="Arial"/>
          <w:color w:val="000000"/>
          <w:sz w:val="24"/>
          <w:szCs w:val="24"/>
        </w:rPr>
      </w:pPr>
      <w:r w:rsidRPr="008E3B83">
        <w:rPr>
          <w:rFonts w:ascii="Symbol" w:eastAsia="Times New Roman" w:hAnsi="Symbol" w:cs="Arial"/>
          <w:color w:val="313131"/>
          <w:sz w:val="20"/>
          <w:szCs w:val="20"/>
        </w:rPr>
        <w:t></w:t>
      </w:r>
      <w:r w:rsidRPr="008E3B83">
        <w:rPr>
          <w:rFonts w:ascii="Times New Roman" w:eastAsia="Times New Roman" w:hAnsi="Times New Roman" w:cs="Times New Roman"/>
          <w:color w:val="313131"/>
          <w:sz w:val="14"/>
          <w:szCs w:val="14"/>
        </w:rPr>
        <w:t>         </w:t>
      </w:r>
      <w:r w:rsidRPr="008E3B83">
        <w:rPr>
          <w:rFonts w:ascii="Verdana" w:eastAsia="Times New Roman" w:hAnsi="Verdana" w:cs="Arial"/>
          <w:color w:val="313131"/>
          <w:sz w:val="20"/>
          <w:szCs w:val="20"/>
        </w:rPr>
        <w:t>Hibernate provided </w:t>
      </w:r>
      <w:r w:rsidRPr="008E3B83">
        <w:rPr>
          <w:rFonts w:ascii="Verdana" w:eastAsia="Times New Roman" w:hAnsi="Verdana" w:cs="Arial"/>
          <w:color w:val="00CCFF"/>
          <w:sz w:val="20"/>
          <w:szCs w:val="20"/>
        </w:rPr>
        <w:t>Dialect</w:t>
      </w:r>
      <w:r w:rsidRPr="008E3B83">
        <w:rPr>
          <w:rFonts w:ascii="Verdana" w:eastAsia="Times New Roman" w:hAnsi="Verdana" w:cs="Arial"/>
          <w:color w:val="313131"/>
          <w:sz w:val="20"/>
          <w:szCs w:val="20"/>
        </w:rPr>
        <w:t xml:space="preserve"> classes, so we no need to write </w:t>
      </w:r>
      <w:proofErr w:type="spellStart"/>
      <w:r w:rsidRPr="008E3B83">
        <w:rPr>
          <w:rFonts w:ascii="Verdana" w:eastAsia="Times New Roman" w:hAnsi="Verdana" w:cs="Arial"/>
          <w:color w:val="313131"/>
          <w:sz w:val="20"/>
          <w:szCs w:val="20"/>
        </w:rPr>
        <w:t>sql</w:t>
      </w:r>
      <w:proofErr w:type="spellEnd"/>
      <w:r w:rsidRPr="008E3B83">
        <w:rPr>
          <w:rFonts w:ascii="Verdana" w:eastAsia="Times New Roman" w:hAnsi="Verdana" w:cs="Arial"/>
          <w:color w:val="313131"/>
          <w:sz w:val="20"/>
          <w:szCs w:val="20"/>
        </w:rPr>
        <w:t xml:space="preserve"> queries in hibernate, instead we use the methods provided by that API.</w:t>
      </w:r>
    </w:p>
    <w:p w:rsidR="008E3B83" w:rsidRPr="008E3B83" w:rsidRDefault="008E3B83" w:rsidP="008B5466">
      <w:pPr>
        <w:shd w:val="clear" w:color="auto" w:fill="FFFFFF"/>
        <w:spacing w:before="100" w:beforeAutospacing="1" w:after="100" w:afterAutospacing="1" w:line="408" w:lineRule="atLeast"/>
        <w:ind w:left="75"/>
        <w:jc w:val="both"/>
        <w:rPr>
          <w:rFonts w:ascii="Arial" w:eastAsia="Times New Roman" w:hAnsi="Arial" w:cs="Arial"/>
          <w:color w:val="000000"/>
          <w:sz w:val="24"/>
          <w:szCs w:val="24"/>
        </w:rPr>
      </w:pPr>
      <w:r w:rsidRPr="008E3B83">
        <w:rPr>
          <w:rFonts w:ascii="Symbol" w:eastAsia="Times New Roman" w:hAnsi="Symbol" w:cs="Arial"/>
          <w:color w:val="313131"/>
          <w:sz w:val="20"/>
          <w:szCs w:val="20"/>
        </w:rPr>
        <w:t></w:t>
      </w:r>
      <w:r w:rsidRPr="008E3B83">
        <w:rPr>
          <w:rFonts w:ascii="Times New Roman" w:eastAsia="Times New Roman" w:hAnsi="Times New Roman" w:cs="Times New Roman"/>
          <w:color w:val="313131"/>
          <w:sz w:val="14"/>
          <w:szCs w:val="14"/>
        </w:rPr>
        <w:t>         </w:t>
      </w:r>
      <w:r w:rsidRPr="008E3B83">
        <w:rPr>
          <w:rFonts w:ascii="Verdana" w:eastAsia="Times New Roman" w:hAnsi="Verdana" w:cs="Arial"/>
          <w:color w:val="313131"/>
          <w:sz w:val="20"/>
          <w:szCs w:val="20"/>
        </w:rPr>
        <w:t>Getting pagination in hibernate is quite simple.</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ahoma" w:eastAsia="Times New Roman" w:hAnsi="Tahoma" w:cs="Tahoma"/>
          <w:color w:val="000000"/>
          <w:sz w:val="20"/>
          <w:szCs w:val="20"/>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0863A5"/>
          <w:sz w:val="20"/>
          <w:szCs w:val="20"/>
        </w:rPr>
        <w:t>Q: What is the use of dynamic-insert and dynamic-update attributes in a class mapping?</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Arial" w:eastAsia="Times New Roman" w:hAnsi="Arial" w:cs="Arial"/>
          <w:color w:val="000000"/>
          <w:sz w:val="24"/>
          <w:szCs w:val="24"/>
        </w:rPr>
        <w:lastRenderedPageBreak/>
        <w:t>Criteria is</w:t>
      </w:r>
      <w:proofErr w:type="gramEnd"/>
      <w:r w:rsidRPr="008E3B83">
        <w:rPr>
          <w:rFonts w:ascii="Arial" w:eastAsia="Times New Roman" w:hAnsi="Arial" w:cs="Arial"/>
          <w:color w:val="000000"/>
          <w:sz w:val="24"/>
          <w:szCs w:val="24"/>
        </w:rPr>
        <w:t xml:space="preserve"> a simplified API for retrieving entities by composing Criterion objects. This is a very convenient approach for functionality like "search" screens where there </w:t>
      </w:r>
      <w:proofErr w:type="gramStart"/>
      <w:r w:rsidRPr="008E3B83">
        <w:rPr>
          <w:rFonts w:ascii="Arial" w:eastAsia="Times New Roman" w:hAnsi="Arial" w:cs="Arial"/>
          <w:color w:val="000000"/>
          <w:sz w:val="24"/>
          <w:szCs w:val="24"/>
        </w:rPr>
        <w:t>is</w:t>
      </w:r>
      <w:proofErr w:type="gramEnd"/>
      <w:r w:rsidRPr="008E3B83">
        <w:rPr>
          <w:rFonts w:ascii="Arial" w:eastAsia="Times New Roman" w:hAnsi="Arial" w:cs="Arial"/>
          <w:color w:val="000000"/>
          <w:sz w:val="24"/>
          <w:szCs w:val="24"/>
        </w:rPr>
        <w:t xml:space="preserve"> a variable number of conditions to be placed upon the result set: -&gt;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Arial" w:eastAsia="Times New Roman" w:hAnsi="Arial" w:cs="Arial"/>
          <w:b/>
          <w:bCs/>
          <w:color w:val="000000"/>
          <w:sz w:val="24"/>
          <w:szCs w:val="24"/>
        </w:rPr>
        <w:t>dynamic-update</w:t>
      </w:r>
      <w:proofErr w:type="gramEnd"/>
      <w:r w:rsidRPr="008E3B83">
        <w:rPr>
          <w:rFonts w:ascii="Arial" w:eastAsia="Times New Roman" w:hAnsi="Arial" w:cs="Arial"/>
          <w:color w:val="000000"/>
          <w:sz w:val="24"/>
          <w:szCs w:val="24"/>
        </w:rPr>
        <w:t> (defaults to false): Specifies that UPDATE SQL should be generated at runtime and contain only those columns whose values have changed</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Arial" w:eastAsia="Times New Roman" w:hAnsi="Arial" w:cs="Arial"/>
          <w:b/>
          <w:bCs/>
          <w:color w:val="000000"/>
          <w:sz w:val="24"/>
          <w:szCs w:val="24"/>
        </w:rPr>
        <w:t>dynamic-insert</w:t>
      </w:r>
      <w:proofErr w:type="gramEnd"/>
      <w:r w:rsidRPr="008E3B83">
        <w:rPr>
          <w:rFonts w:ascii="Arial" w:eastAsia="Times New Roman" w:hAnsi="Arial" w:cs="Arial"/>
          <w:color w:val="000000"/>
          <w:sz w:val="24"/>
          <w:szCs w:val="24"/>
        </w:rPr>
        <w:t> (defaults to </w:t>
      </w:r>
      <w:r w:rsidRPr="008E3B83">
        <w:rPr>
          <w:rFonts w:ascii="Courier New" w:eastAsia="Times New Roman" w:hAnsi="Courier New" w:cs="Courier New"/>
          <w:color w:val="222222"/>
          <w:sz w:val="18"/>
          <w:szCs w:val="18"/>
        </w:rPr>
        <w:t>false</w:t>
      </w:r>
      <w:r w:rsidRPr="008E3B83">
        <w:rPr>
          <w:rFonts w:ascii="Arial" w:eastAsia="Times New Roman" w:hAnsi="Arial" w:cs="Arial"/>
          <w:color w:val="000000"/>
          <w:sz w:val="24"/>
          <w:szCs w:val="24"/>
        </w:rPr>
        <w:t>): Specifies that </w:t>
      </w:r>
      <w:r w:rsidRPr="008E3B83">
        <w:rPr>
          <w:rFonts w:ascii="Courier New" w:eastAsia="Times New Roman" w:hAnsi="Courier New" w:cs="Courier New"/>
          <w:color w:val="222222"/>
          <w:sz w:val="18"/>
          <w:szCs w:val="18"/>
        </w:rPr>
        <w:t>INSERT</w:t>
      </w:r>
      <w:r w:rsidRPr="008E3B83">
        <w:rPr>
          <w:rFonts w:ascii="Arial" w:eastAsia="Times New Roman" w:hAnsi="Arial" w:cs="Arial"/>
          <w:color w:val="000000"/>
          <w:sz w:val="24"/>
          <w:szCs w:val="24"/>
        </w:rPr>
        <w:t> SQL should be generated at runtime and contain only the columns whose values are not null.</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b/>
          <w:bCs/>
          <w:color w:val="000000"/>
          <w:sz w:val="24"/>
          <w:szCs w:val="24"/>
        </w:rPr>
        <w:t>-------------------------------------    Spring</w:t>
      </w:r>
      <w:r w:rsidR="00916FB2" w:rsidRPr="008E3B83">
        <w:rPr>
          <w:rFonts w:ascii="Arial" w:eastAsia="Times New Roman" w:hAnsi="Arial" w:cs="Arial"/>
          <w:b/>
          <w:bCs/>
          <w:color w:val="000000"/>
          <w:sz w:val="24"/>
          <w:szCs w:val="24"/>
        </w:rPr>
        <w:t> </w:t>
      </w:r>
      <w:r w:rsidR="008C0538">
        <w:rPr>
          <w:rFonts w:ascii="Arial" w:eastAsia="Times New Roman" w:hAnsi="Arial" w:cs="Arial"/>
          <w:b/>
          <w:bCs/>
          <w:color w:val="000000"/>
          <w:sz w:val="24"/>
          <w:szCs w:val="24"/>
        </w:rPr>
        <w:t xml:space="preserve">   </w:t>
      </w:r>
      <w:r w:rsidR="00916FB2" w:rsidRPr="008E3B83">
        <w:rPr>
          <w:rFonts w:ascii="Arial" w:eastAsia="Times New Roman" w:hAnsi="Arial" w:cs="Arial"/>
          <w:b/>
          <w:bCs/>
          <w:color w:val="000000"/>
          <w:sz w:val="24"/>
          <w:szCs w:val="24"/>
        </w:rPr>
        <w: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Trebuchet MS" w:eastAsia="Times New Roman" w:hAnsi="Trebuchet MS" w:cs="Arial"/>
          <w:b/>
          <w:bCs/>
          <w:color w:val="0863A5"/>
          <w:sz w:val="20"/>
          <w:szCs w:val="20"/>
        </w:rPr>
        <w:t>Bean Factory and Application Context?</w:t>
      </w:r>
      <w:proofErr w:type="gramEnd"/>
    </w:p>
    <w:p w:rsidR="008E3B83" w:rsidRPr="008E3B83" w:rsidRDefault="00F350B6" w:rsidP="008B5466">
      <w:p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Similarities</w:t>
      </w:r>
      <w:r w:rsidR="008E3B83" w:rsidRPr="008E3B83">
        <w:rPr>
          <w:rFonts w:ascii="Arial" w:eastAsia="Times New Roman" w:hAnsi="Arial" w:cs="Arial"/>
          <w:color w:val="000000"/>
          <w:sz w:val="24"/>
          <w:szCs w:val="24"/>
        </w:rPr>
        <w: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Symbol" w:eastAsia="Times New Roman" w:hAnsi="Symbol" w:cs="Arial"/>
          <w:color w:val="000000"/>
          <w:sz w:val="24"/>
          <w:szCs w:val="24"/>
        </w:rPr>
        <w:t></w:t>
      </w:r>
      <w:r w:rsidRPr="008E3B83">
        <w:rPr>
          <w:rFonts w:ascii="Times New Roman" w:eastAsia="Times New Roman" w:hAnsi="Times New Roman" w:cs="Times New Roman"/>
          <w:color w:val="000000"/>
          <w:sz w:val="14"/>
          <w:szCs w:val="14"/>
        </w:rPr>
        <w:t>         </w:t>
      </w:r>
      <w:proofErr w:type="gramStart"/>
      <w:r w:rsidRPr="008E3B83">
        <w:rPr>
          <w:rFonts w:ascii="Arial" w:eastAsia="Times New Roman" w:hAnsi="Arial" w:cs="Arial"/>
          <w:color w:val="000000"/>
          <w:sz w:val="24"/>
          <w:szCs w:val="24"/>
        </w:rPr>
        <w:t>They</w:t>
      </w:r>
      <w:proofErr w:type="gramEnd"/>
      <w:r w:rsidRPr="008E3B83">
        <w:rPr>
          <w:rFonts w:ascii="Arial" w:eastAsia="Times New Roman" w:hAnsi="Arial" w:cs="Arial"/>
          <w:color w:val="000000"/>
          <w:sz w:val="24"/>
          <w:szCs w:val="24"/>
        </w:rPr>
        <w:t xml:space="preserve"> like a factory class that contains a collection of beans.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Symbol" w:eastAsia="Times New Roman" w:hAnsi="Symbol" w:cs="Arial"/>
          <w:color w:val="000000"/>
          <w:sz w:val="24"/>
          <w:szCs w:val="24"/>
        </w:rPr>
        <w:t></w:t>
      </w:r>
      <w:r w:rsidRPr="008E3B83">
        <w:rPr>
          <w:rFonts w:ascii="Times New Roman" w:eastAsia="Times New Roman" w:hAnsi="Times New Roman" w:cs="Times New Roman"/>
          <w:color w:val="000000"/>
          <w:sz w:val="14"/>
          <w:szCs w:val="14"/>
        </w:rPr>
        <w:t>         </w:t>
      </w:r>
      <w:proofErr w:type="gramStart"/>
      <w:r w:rsidRPr="008E3B83">
        <w:rPr>
          <w:rFonts w:ascii="Arial" w:eastAsia="Times New Roman" w:hAnsi="Arial" w:cs="Arial"/>
          <w:color w:val="000000"/>
          <w:sz w:val="24"/>
          <w:szCs w:val="24"/>
        </w:rPr>
        <w:t>Both</w:t>
      </w:r>
      <w:proofErr w:type="gramEnd"/>
      <w:r w:rsidRPr="008E3B83">
        <w:rPr>
          <w:rFonts w:ascii="Arial" w:eastAsia="Times New Roman" w:hAnsi="Arial" w:cs="Arial"/>
          <w:color w:val="000000"/>
          <w:sz w:val="24"/>
          <w:szCs w:val="24"/>
        </w:rPr>
        <w:t xml:space="preserve"> load bean definitions, wire beans together, and dispense beans upon request. But it also provides: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Symbol" w:eastAsia="Times New Roman" w:hAnsi="Symbol" w:cs="Arial"/>
          <w:color w:val="000000"/>
          <w:sz w:val="24"/>
          <w:szCs w:val="24"/>
        </w:rPr>
        <w:t></w:t>
      </w:r>
      <w:r w:rsidRPr="008E3B83">
        <w:rPr>
          <w:rFonts w:ascii="Times New Roman" w:eastAsia="Times New Roman" w:hAnsi="Times New Roman" w:cs="Times New Roman"/>
          <w:color w:val="000000"/>
          <w:sz w:val="14"/>
          <w:szCs w:val="14"/>
        </w:rPr>
        <w:t>         </w:t>
      </w:r>
      <w:proofErr w:type="gramStart"/>
      <w:r w:rsidRPr="008E3B83">
        <w:rPr>
          <w:rFonts w:ascii="Arial" w:eastAsia="Times New Roman" w:hAnsi="Arial" w:cs="Arial"/>
          <w:color w:val="000000"/>
          <w:sz w:val="24"/>
          <w:szCs w:val="24"/>
        </w:rPr>
        <w:t>They</w:t>
      </w:r>
      <w:proofErr w:type="gramEnd"/>
      <w:r w:rsidRPr="008E3B83">
        <w:rPr>
          <w:rFonts w:ascii="Arial" w:eastAsia="Times New Roman" w:hAnsi="Arial" w:cs="Arial"/>
          <w:color w:val="000000"/>
          <w:sz w:val="24"/>
          <w:szCs w:val="24"/>
        </w:rPr>
        <w:t xml:space="preserve"> holds Bean Definitions of multiple beans within itself and then instantiates the bean whenever asked for by clients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r w:rsidRPr="008E3B83">
        <w:rPr>
          <w:rFonts w:ascii="Trebuchet MS" w:eastAsia="Times New Roman" w:hAnsi="Trebuchet MS" w:cs="Arial"/>
          <w:b/>
          <w:bCs/>
          <w:color w:val="0863A5"/>
          <w:sz w:val="20"/>
          <w:szCs w:val="20"/>
        </w:rPr>
        <w:t>Advantage of Application Context over Bean Factory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xml:space="preserve">A bean factory is fine to simple applications, but to take advantage of the full power of the </w:t>
      </w:r>
      <w:proofErr w:type="gramStart"/>
      <w:r w:rsidRPr="008E3B83">
        <w:rPr>
          <w:rFonts w:ascii="Arial" w:eastAsia="Times New Roman" w:hAnsi="Arial" w:cs="Arial"/>
          <w:color w:val="000000"/>
          <w:sz w:val="24"/>
          <w:szCs w:val="24"/>
        </w:rPr>
        <w:t>Spring</w:t>
      </w:r>
      <w:proofErr w:type="gramEnd"/>
      <w:r w:rsidRPr="008E3B83">
        <w:rPr>
          <w:rFonts w:ascii="Arial" w:eastAsia="Times New Roman" w:hAnsi="Arial" w:cs="Arial"/>
          <w:color w:val="000000"/>
          <w:sz w:val="24"/>
          <w:szCs w:val="24"/>
        </w:rPr>
        <w:t xml:space="preserve"> framework, you may want to move up to Springs more advanced container, the application context.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Symbol" w:eastAsia="Times New Roman" w:hAnsi="Symbol" w:cs="Arial"/>
          <w:color w:val="000000"/>
          <w:sz w:val="24"/>
          <w:szCs w:val="24"/>
        </w:rPr>
        <w:t></w:t>
      </w:r>
      <w:r w:rsidRPr="008E3B83">
        <w:rPr>
          <w:rFonts w:ascii="Times New Roman" w:eastAsia="Times New Roman" w:hAnsi="Times New Roman" w:cs="Times New Roman"/>
          <w:color w:val="000000"/>
          <w:sz w:val="14"/>
          <w:szCs w:val="14"/>
        </w:rPr>
        <w:t>         </w:t>
      </w:r>
      <w:r w:rsidRPr="008E3B83">
        <w:rPr>
          <w:rFonts w:ascii="Arial" w:eastAsia="Times New Roman" w:hAnsi="Arial" w:cs="Arial"/>
          <w:color w:val="000000"/>
          <w:sz w:val="24"/>
          <w:szCs w:val="24"/>
        </w:rPr>
        <w:t>Application contexts provide a means for resolving text messages, including support for i18n of those messages.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Symbol" w:eastAsia="Times New Roman" w:hAnsi="Symbol" w:cs="Arial"/>
          <w:color w:val="000000"/>
          <w:sz w:val="24"/>
          <w:szCs w:val="24"/>
        </w:rPr>
        <w:t></w:t>
      </w:r>
      <w:r w:rsidRPr="008E3B83">
        <w:rPr>
          <w:rFonts w:ascii="Times New Roman" w:eastAsia="Times New Roman" w:hAnsi="Times New Roman" w:cs="Times New Roman"/>
          <w:color w:val="000000"/>
          <w:sz w:val="14"/>
          <w:szCs w:val="14"/>
        </w:rPr>
        <w:t>         </w:t>
      </w:r>
      <w:r w:rsidRPr="008E3B83">
        <w:rPr>
          <w:rFonts w:ascii="Arial" w:eastAsia="Times New Roman" w:hAnsi="Arial" w:cs="Arial"/>
          <w:color w:val="000000"/>
          <w:sz w:val="24"/>
          <w:szCs w:val="24"/>
        </w:rPr>
        <w:t>Application contexts provide a generic way to load file resources, such as images.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Symbol" w:eastAsia="Times New Roman" w:hAnsi="Symbol" w:cs="Arial"/>
          <w:color w:val="000000"/>
          <w:sz w:val="24"/>
          <w:szCs w:val="24"/>
        </w:rPr>
        <w:t></w:t>
      </w:r>
      <w:r w:rsidRPr="008E3B83">
        <w:rPr>
          <w:rFonts w:ascii="Times New Roman" w:eastAsia="Times New Roman" w:hAnsi="Times New Roman" w:cs="Times New Roman"/>
          <w:color w:val="000000"/>
          <w:sz w:val="14"/>
          <w:szCs w:val="14"/>
        </w:rPr>
        <w:t>         </w:t>
      </w:r>
      <w:r w:rsidRPr="008E3B83">
        <w:rPr>
          <w:rFonts w:ascii="Arial" w:eastAsia="Times New Roman" w:hAnsi="Arial" w:cs="Arial"/>
          <w:color w:val="000000"/>
          <w:sz w:val="24"/>
          <w:szCs w:val="24"/>
        </w:rPr>
        <w:t>Application contexts can publish events to beans that are registered as listeners.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Symbol" w:eastAsia="Times New Roman" w:hAnsi="Symbol" w:cs="Arial"/>
          <w:color w:val="000000"/>
          <w:sz w:val="24"/>
          <w:szCs w:val="24"/>
        </w:rPr>
        <w:t></w:t>
      </w:r>
      <w:r w:rsidRPr="008E3B83">
        <w:rPr>
          <w:rFonts w:ascii="Times New Roman" w:eastAsia="Times New Roman" w:hAnsi="Times New Roman" w:cs="Times New Roman"/>
          <w:color w:val="000000"/>
          <w:sz w:val="14"/>
          <w:szCs w:val="14"/>
        </w:rPr>
        <w:t>         </w:t>
      </w:r>
      <w:proofErr w:type="gramStart"/>
      <w:r w:rsidRPr="008E3B83">
        <w:rPr>
          <w:rFonts w:ascii="Arial" w:eastAsia="Times New Roman" w:hAnsi="Arial" w:cs="Arial"/>
          <w:color w:val="000000"/>
          <w:sz w:val="24"/>
          <w:szCs w:val="24"/>
        </w:rPr>
        <w:t>Certain</w:t>
      </w:r>
      <w:proofErr w:type="gramEnd"/>
      <w:r w:rsidRPr="008E3B83">
        <w:rPr>
          <w:rFonts w:ascii="Arial" w:eastAsia="Times New Roman" w:hAnsi="Arial" w:cs="Arial"/>
          <w:color w:val="000000"/>
          <w:sz w:val="24"/>
          <w:szCs w:val="24"/>
        </w:rPr>
        <w:t xml:space="preserve"> operations on the container or beans in the container, which have to be handled in a programmatic fashion with a bean factory, can be handled declaratively in an application context.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Symbol" w:eastAsia="Times New Roman" w:hAnsi="Symbol" w:cs="Arial"/>
          <w:color w:val="000000"/>
          <w:sz w:val="24"/>
          <w:szCs w:val="24"/>
        </w:rPr>
        <w:t></w:t>
      </w:r>
      <w:r w:rsidRPr="008E3B83">
        <w:rPr>
          <w:rFonts w:ascii="Times New Roman" w:eastAsia="Times New Roman" w:hAnsi="Times New Roman" w:cs="Times New Roman"/>
          <w:color w:val="000000"/>
          <w:sz w:val="14"/>
          <w:szCs w:val="14"/>
        </w:rPr>
        <w:t>         </w:t>
      </w:r>
      <w:proofErr w:type="spellStart"/>
      <w:r w:rsidRPr="008E3B83">
        <w:rPr>
          <w:rFonts w:ascii="Arial" w:eastAsia="Times New Roman" w:hAnsi="Arial" w:cs="Arial"/>
          <w:color w:val="000000"/>
          <w:sz w:val="24"/>
          <w:szCs w:val="24"/>
        </w:rPr>
        <w:t>ResourceLoader</w:t>
      </w:r>
      <w:proofErr w:type="spellEnd"/>
      <w:r w:rsidRPr="008E3B83">
        <w:rPr>
          <w:rFonts w:ascii="Arial" w:eastAsia="Times New Roman" w:hAnsi="Arial" w:cs="Arial"/>
          <w:color w:val="000000"/>
          <w:sz w:val="24"/>
          <w:szCs w:val="24"/>
        </w:rPr>
        <w:t xml:space="preserve"> support: Spring’s Resource interface us a flexible generic abstraction for handling low-level resources. An application context itself is a </w:t>
      </w:r>
      <w:proofErr w:type="spellStart"/>
      <w:r w:rsidRPr="008E3B83">
        <w:rPr>
          <w:rFonts w:ascii="Arial" w:eastAsia="Times New Roman" w:hAnsi="Arial" w:cs="Arial"/>
          <w:color w:val="000000"/>
          <w:sz w:val="24"/>
          <w:szCs w:val="24"/>
        </w:rPr>
        <w:t>ResourceLoader</w:t>
      </w:r>
      <w:proofErr w:type="spellEnd"/>
      <w:r w:rsidRPr="008E3B83">
        <w:rPr>
          <w:rFonts w:ascii="Arial" w:eastAsia="Times New Roman" w:hAnsi="Arial" w:cs="Arial"/>
          <w:color w:val="000000"/>
          <w:sz w:val="24"/>
          <w:szCs w:val="24"/>
        </w:rPr>
        <w:t>, Hence provides an application with access to deployment-specific Resource instances.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Symbol" w:eastAsia="Times New Roman" w:hAnsi="Symbol" w:cs="Arial"/>
          <w:color w:val="000000"/>
          <w:sz w:val="24"/>
          <w:szCs w:val="24"/>
        </w:rPr>
        <w:lastRenderedPageBreak/>
        <w:t></w:t>
      </w:r>
      <w:r w:rsidRPr="008E3B83">
        <w:rPr>
          <w:rFonts w:ascii="Times New Roman" w:eastAsia="Times New Roman" w:hAnsi="Times New Roman" w:cs="Times New Roman"/>
          <w:color w:val="000000"/>
          <w:sz w:val="14"/>
          <w:szCs w:val="14"/>
        </w:rPr>
        <w:t>         </w:t>
      </w:r>
      <w:proofErr w:type="spellStart"/>
      <w:r w:rsidRPr="008E3B83">
        <w:rPr>
          <w:rFonts w:ascii="Arial" w:eastAsia="Times New Roman" w:hAnsi="Arial" w:cs="Arial"/>
          <w:color w:val="000000"/>
          <w:sz w:val="24"/>
          <w:szCs w:val="24"/>
        </w:rPr>
        <w:t>MessageSource</w:t>
      </w:r>
      <w:proofErr w:type="spellEnd"/>
      <w:r w:rsidRPr="008E3B83">
        <w:rPr>
          <w:rFonts w:ascii="Arial" w:eastAsia="Times New Roman" w:hAnsi="Arial" w:cs="Arial"/>
          <w:color w:val="000000"/>
          <w:sz w:val="24"/>
          <w:szCs w:val="24"/>
        </w:rPr>
        <w:t xml:space="preserve"> support: The application context implements </w:t>
      </w:r>
      <w:proofErr w:type="spellStart"/>
      <w:r w:rsidRPr="008E3B83">
        <w:rPr>
          <w:rFonts w:ascii="Arial" w:eastAsia="Times New Roman" w:hAnsi="Arial" w:cs="Arial"/>
          <w:color w:val="000000"/>
          <w:sz w:val="24"/>
          <w:szCs w:val="24"/>
        </w:rPr>
        <w:t>MessageSource</w:t>
      </w:r>
      <w:proofErr w:type="spellEnd"/>
      <w:r w:rsidRPr="008E3B83">
        <w:rPr>
          <w:rFonts w:ascii="Arial" w:eastAsia="Times New Roman" w:hAnsi="Arial" w:cs="Arial"/>
          <w:color w:val="000000"/>
          <w:sz w:val="24"/>
          <w:szCs w:val="24"/>
        </w:rPr>
        <w:t>, an interface used to obtain localized messages, with the actual implementation being pluggable</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0863A5"/>
          <w:sz w:val="20"/>
          <w:szCs w:val="20"/>
        </w:rPr>
        <w:t> </w:t>
      </w:r>
      <w:r w:rsidRPr="008E3B83">
        <w:rPr>
          <w:rFonts w:ascii="Trebuchet MS" w:eastAsia="Times New Roman" w:hAnsi="Trebuchet MS" w:cs="Arial"/>
          <w:b/>
          <w:bCs/>
          <w:color w:val="0863A5"/>
          <w:sz w:val="20"/>
          <w:szCs w:val="20"/>
          <w:u w:val="single"/>
        </w:rPr>
        <w:t>How to integrate spring and Hibernate:-</w:t>
      </w:r>
    </w:p>
    <w:p w:rsidR="008E3B83" w:rsidRPr="008E3B83" w:rsidRDefault="008E3B83" w:rsidP="008B5466">
      <w:pPr>
        <w:spacing w:before="100" w:beforeAutospacing="1" w:after="100" w:afterAutospacing="1" w:line="240" w:lineRule="auto"/>
        <w:ind w:left="315"/>
        <w:jc w:val="both"/>
        <w:rPr>
          <w:rFonts w:ascii="Arial" w:eastAsia="Times New Roman" w:hAnsi="Arial" w:cs="Arial"/>
          <w:color w:val="000000"/>
          <w:sz w:val="24"/>
          <w:szCs w:val="24"/>
        </w:rPr>
      </w:pPr>
      <w:r w:rsidRPr="008E3B83">
        <w:rPr>
          <w:rFonts w:ascii="Verdana" w:eastAsia="Times New Roman" w:hAnsi="Verdana" w:cs="Arial"/>
          <w:color w:val="000000"/>
          <w:sz w:val="20"/>
          <w:szCs w:val="20"/>
        </w:rPr>
        <w:t>1.</w:t>
      </w:r>
      <w:r w:rsidRPr="008E3B83">
        <w:rPr>
          <w:rFonts w:ascii="Times New Roman" w:eastAsia="Times New Roman" w:hAnsi="Times New Roman" w:cs="Times New Roman"/>
          <w:color w:val="000000"/>
          <w:sz w:val="14"/>
          <w:szCs w:val="14"/>
        </w:rPr>
        <w:t>    </w:t>
      </w:r>
      <w:r w:rsidRPr="008E3B83">
        <w:rPr>
          <w:rFonts w:ascii="Verdana" w:eastAsia="Times New Roman" w:hAnsi="Verdana" w:cs="Arial"/>
          <w:color w:val="000000"/>
          <w:sz w:val="20"/>
          <w:szCs w:val="20"/>
          <w:bdr w:val="none" w:sz="0" w:space="0" w:color="auto" w:frame="1"/>
        </w:rPr>
        <w:t>&lt;bean id=</w:t>
      </w:r>
      <w:r w:rsidRPr="008E3B83">
        <w:rPr>
          <w:rFonts w:ascii="Verdana" w:eastAsia="Times New Roman" w:hAnsi="Verdana" w:cs="Arial"/>
          <w:color w:val="0000FF"/>
          <w:sz w:val="20"/>
          <w:szCs w:val="20"/>
          <w:bdr w:val="none" w:sz="0" w:space="0" w:color="auto" w:frame="1"/>
        </w:rPr>
        <w:t>"template"</w:t>
      </w:r>
      <w:r w:rsidRPr="008E3B83">
        <w:rPr>
          <w:rFonts w:ascii="Verdana" w:eastAsia="Times New Roman" w:hAnsi="Verdana" w:cs="Arial"/>
          <w:color w:val="000000"/>
          <w:sz w:val="20"/>
          <w:szCs w:val="20"/>
          <w:bdr w:val="none" w:sz="0" w:space="0" w:color="auto" w:frame="1"/>
        </w:rPr>
        <w:t> </w:t>
      </w:r>
      <w:r w:rsidRPr="008E3B83">
        <w:rPr>
          <w:rFonts w:ascii="Verdana" w:eastAsia="Times New Roman" w:hAnsi="Verdana" w:cs="Arial"/>
          <w:b/>
          <w:bCs/>
          <w:color w:val="006699"/>
          <w:sz w:val="20"/>
          <w:szCs w:val="20"/>
          <w:bdr w:val="none" w:sz="0" w:space="0" w:color="auto" w:frame="1"/>
        </w:rPr>
        <w:t>class</w:t>
      </w:r>
      <w:r w:rsidRPr="008E3B83">
        <w:rPr>
          <w:rFonts w:ascii="Verdana" w:eastAsia="Times New Roman" w:hAnsi="Verdana" w:cs="Arial"/>
          <w:color w:val="000000"/>
          <w:sz w:val="20"/>
          <w:szCs w:val="20"/>
          <w:bdr w:val="none" w:sz="0" w:space="0" w:color="auto" w:frame="1"/>
        </w:rPr>
        <w:t>=</w:t>
      </w:r>
      <w:r w:rsidRPr="008E3B83">
        <w:rPr>
          <w:rFonts w:ascii="Verdana" w:eastAsia="Times New Roman" w:hAnsi="Verdana" w:cs="Arial"/>
          <w:color w:val="0000FF"/>
          <w:sz w:val="20"/>
          <w:szCs w:val="20"/>
          <w:bdr w:val="none" w:sz="0" w:space="0" w:color="auto" w:frame="1"/>
        </w:rPr>
        <w:t>"org.springframework.orm.hibernate3.HibernateTemplate"</w:t>
      </w:r>
      <w:r w:rsidRPr="008E3B83">
        <w:rPr>
          <w:rFonts w:ascii="Verdana" w:eastAsia="Times New Roman" w:hAnsi="Verdana" w:cs="Arial"/>
          <w:color w:val="000000"/>
          <w:sz w:val="20"/>
          <w:szCs w:val="20"/>
          <w:bdr w:val="none" w:sz="0" w:space="0" w:color="auto" w:frame="1"/>
        </w:rPr>
        <w:t>&gt;</w:t>
      </w:r>
    </w:p>
    <w:p w:rsidR="008E3B83" w:rsidRPr="008E3B83" w:rsidRDefault="008E3B83" w:rsidP="008B5466">
      <w:pPr>
        <w:spacing w:before="100" w:beforeAutospacing="1" w:after="100" w:afterAutospacing="1" w:line="240" w:lineRule="auto"/>
        <w:ind w:left="315"/>
        <w:jc w:val="both"/>
        <w:rPr>
          <w:rFonts w:ascii="Arial" w:eastAsia="Times New Roman" w:hAnsi="Arial" w:cs="Arial"/>
          <w:color w:val="000000"/>
          <w:sz w:val="24"/>
          <w:szCs w:val="24"/>
        </w:rPr>
      </w:pPr>
      <w:r w:rsidRPr="008E3B83">
        <w:rPr>
          <w:rFonts w:ascii="Verdana" w:eastAsia="Times New Roman" w:hAnsi="Verdana" w:cs="Arial"/>
          <w:color w:val="000000"/>
          <w:sz w:val="20"/>
          <w:szCs w:val="20"/>
        </w:rPr>
        <w:t>2.</w:t>
      </w:r>
      <w:r w:rsidRPr="008E3B83">
        <w:rPr>
          <w:rFonts w:ascii="Times New Roman" w:eastAsia="Times New Roman" w:hAnsi="Times New Roman" w:cs="Times New Roman"/>
          <w:color w:val="000000"/>
          <w:sz w:val="14"/>
          <w:szCs w:val="14"/>
        </w:rPr>
        <w:t>    </w:t>
      </w:r>
      <w:r w:rsidRPr="008E3B83">
        <w:rPr>
          <w:rFonts w:ascii="Verdana" w:eastAsia="Times New Roman" w:hAnsi="Verdana" w:cs="Arial"/>
          <w:color w:val="000000"/>
          <w:sz w:val="20"/>
          <w:szCs w:val="20"/>
          <w:bdr w:val="none" w:sz="0" w:space="0" w:color="auto" w:frame="1"/>
        </w:rPr>
        <w:t>&lt;property name=</w:t>
      </w:r>
      <w:r w:rsidRPr="008E3B83">
        <w:rPr>
          <w:rFonts w:ascii="Verdana" w:eastAsia="Times New Roman" w:hAnsi="Verdana" w:cs="Arial"/>
          <w:color w:val="0000FF"/>
          <w:sz w:val="20"/>
          <w:szCs w:val="20"/>
          <w:bdr w:val="none" w:sz="0" w:space="0" w:color="auto" w:frame="1"/>
        </w:rPr>
        <w:t>"</w:t>
      </w:r>
      <w:proofErr w:type="spellStart"/>
      <w:r w:rsidRPr="008E3B83">
        <w:rPr>
          <w:rFonts w:ascii="Verdana" w:eastAsia="Times New Roman" w:hAnsi="Verdana" w:cs="Arial"/>
          <w:color w:val="0000FF"/>
          <w:sz w:val="20"/>
          <w:szCs w:val="20"/>
          <w:bdr w:val="none" w:sz="0" w:space="0" w:color="auto" w:frame="1"/>
        </w:rPr>
        <w:t>sessionFactory</w:t>
      </w:r>
      <w:proofErr w:type="spellEnd"/>
      <w:r w:rsidRPr="008E3B83">
        <w:rPr>
          <w:rFonts w:ascii="Verdana" w:eastAsia="Times New Roman" w:hAnsi="Verdana" w:cs="Arial"/>
          <w:color w:val="0000FF"/>
          <w:sz w:val="20"/>
          <w:szCs w:val="20"/>
          <w:bdr w:val="none" w:sz="0" w:space="0" w:color="auto" w:frame="1"/>
        </w:rPr>
        <w:t>"</w:t>
      </w:r>
      <w:r w:rsidRPr="008E3B83">
        <w:rPr>
          <w:rFonts w:ascii="Verdana" w:eastAsia="Times New Roman" w:hAnsi="Verdana" w:cs="Arial"/>
          <w:color w:val="000000"/>
          <w:sz w:val="20"/>
          <w:szCs w:val="20"/>
          <w:bdr w:val="none" w:sz="0" w:space="0" w:color="auto" w:frame="1"/>
        </w:rPr>
        <w:t> ref=</w:t>
      </w:r>
      <w:r w:rsidRPr="008E3B83">
        <w:rPr>
          <w:rFonts w:ascii="Verdana" w:eastAsia="Times New Roman" w:hAnsi="Verdana" w:cs="Arial"/>
          <w:color w:val="0000FF"/>
          <w:sz w:val="20"/>
          <w:szCs w:val="20"/>
          <w:bdr w:val="none" w:sz="0" w:space="0" w:color="auto" w:frame="1"/>
        </w:rPr>
        <w:t>"</w:t>
      </w:r>
      <w:proofErr w:type="spellStart"/>
      <w:r w:rsidRPr="008C0538">
        <w:rPr>
          <w:rFonts w:ascii="Verdana" w:eastAsia="Times New Roman" w:hAnsi="Verdana" w:cs="Arial"/>
          <w:b/>
          <w:color w:val="00B050"/>
          <w:sz w:val="20"/>
          <w:szCs w:val="20"/>
          <w:bdr w:val="none" w:sz="0" w:space="0" w:color="auto" w:frame="1"/>
        </w:rPr>
        <w:t>mysessionFactory</w:t>
      </w:r>
      <w:proofErr w:type="spellEnd"/>
      <w:r w:rsidRPr="008E3B83">
        <w:rPr>
          <w:rFonts w:ascii="Verdana" w:eastAsia="Times New Roman" w:hAnsi="Verdana" w:cs="Arial"/>
          <w:color w:val="0000FF"/>
          <w:sz w:val="20"/>
          <w:szCs w:val="20"/>
          <w:bdr w:val="none" w:sz="0" w:space="0" w:color="auto" w:frame="1"/>
        </w:rPr>
        <w:t>"</w:t>
      </w:r>
      <w:r w:rsidRPr="008E3B83">
        <w:rPr>
          <w:rFonts w:ascii="Verdana" w:eastAsia="Times New Roman" w:hAnsi="Verdana" w:cs="Arial"/>
          <w:color w:val="000000"/>
          <w:sz w:val="20"/>
          <w:szCs w:val="20"/>
          <w:bdr w:val="none" w:sz="0" w:space="0" w:color="auto" w:frame="1"/>
        </w:rPr>
        <w:t>&gt;&lt;/property&gt;</w:t>
      </w:r>
    </w:p>
    <w:p w:rsidR="008E3B83" w:rsidRPr="008E3B83" w:rsidRDefault="008E3B83" w:rsidP="008B5466">
      <w:pPr>
        <w:spacing w:before="100" w:beforeAutospacing="1" w:after="100" w:afterAutospacing="1" w:line="240" w:lineRule="auto"/>
        <w:ind w:left="315"/>
        <w:jc w:val="both"/>
        <w:rPr>
          <w:rFonts w:ascii="Arial" w:eastAsia="Times New Roman" w:hAnsi="Arial" w:cs="Arial"/>
          <w:color w:val="000000"/>
          <w:sz w:val="24"/>
          <w:szCs w:val="24"/>
        </w:rPr>
      </w:pPr>
      <w:r w:rsidRPr="008E3B83">
        <w:rPr>
          <w:rFonts w:ascii="Verdana" w:eastAsia="Times New Roman" w:hAnsi="Verdana" w:cs="Arial"/>
          <w:color w:val="000000"/>
          <w:sz w:val="20"/>
          <w:szCs w:val="20"/>
        </w:rPr>
        <w:t>3.</w:t>
      </w:r>
      <w:r w:rsidRPr="008E3B83">
        <w:rPr>
          <w:rFonts w:ascii="Times New Roman" w:eastAsia="Times New Roman" w:hAnsi="Times New Roman" w:cs="Times New Roman"/>
          <w:color w:val="000000"/>
          <w:sz w:val="14"/>
          <w:szCs w:val="14"/>
        </w:rPr>
        <w:t>    </w:t>
      </w:r>
      <w:r w:rsidRPr="008E3B83">
        <w:rPr>
          <w:rFonts w:ascii="Verdana" w:eastAsia="Times New Roman" w:hAnsi="Verdana" w:cs="Arial"/>
          <w:color w:val="000000"/>
          <w:sz w:val="20"/>
          <w:szCs w:val="20"/>
          <w:bdr w:val="none" w:sz="0" w:space="0" w:color="auto" w:frame="1"/>
        </w:rPr>
        <w:t>&lt;/bean&gt;</w:t>
      </w:r>
    </w:p>
    <w:p w:rsidR="008E3B83" w:rsidRPr="008E3B83" w:rsidRDefault="008E3B83" w:rsidP="008B5466">
      <w:pPr>
        <w:spacing w:before="100" w:beforeAutospacing="1" w:after="100" w:afterAutospacing="1" w:line="240" w:lineRule="auto"/>
        <w:ind w:left="315"/>
        <w:jc w:val="both"/>
        <w:rPr>
          <w:rFonts w:ascii="Arial" w:eastAsia="Times New Roman" w:hAnsi="Arial" w:cs="Arial"/>
          <w:color w:val="000000"/>
          <w:sz w:val="24"/>
          <w:szCs w:val="24"/>
        </w:rPr>
      </w:pPr>
      <w:r w:rsidRPr="008E3B83">
        <w:rPr>
          <w:rFonts w:ascii="Verdana" w:eastAsia="Times New Roman" w:hAnsi="Verdana" w:cs="Arial"/>
          <w:color w:val="000000"/>
          <w:sz w:val="20"/>
          <w:szCs w:val="20"/>
        </w:rPr>
        <w:t>4.</w:t>
      </w:r>
      <w:r w:rsidRPr="008E3B83">
        <w:rPr>
          <w:rFonts w:ascii="Times New Roman" w:eastAsia="Times New Roman" w:hAnsi="Times New Roman" w:cs="Times New Roman"/>
          <w:color w:val="000000"/>
          <w:sz w:val="14"/>
          <w:szCs w:val="14"/>
        </w:rPr>
        <w:t>    </w:t>
      </w:r>
      <w:r w:rsidRPr="008E3B83">
        <w:rPr>
          <w:rFonts w:ascii="Verdana" w:eastAsia="Times New Roman" w:hAnsi="Verdana" w:cs="Arial"/>
          <w:color w:val="000000"/>
          <w:sz w:val="20"/>
          <w:szCs w:val="20"/>
        </w:rPr>
        <w:t> </w:t>
      </w:r>
    </w:p>
    <w:p w:rsidR="008E3B83" w:rsidRPr="008E3B83" w:rsidRDefault="008E3B83" w:rsidP="008B5466">
      <w:pPr>
        <w:spacing w:before="100" w:beforeAutospacing="1" w:after="100" w:afterAutospacing="1" w:line="240" w:lineRule="auto"/>
        <w:ind w:left="315"/>
        <w:jc w:val="both"/>
        <w:rPr>
          <w:rFonts w:ascii="Arial" w:eastAsia="Times New Roman" w:hAnsi="Arial" w:cs="Arial"/>
          <w:color w:val="000000"/>
          <w:sz w:val="24"/>
          <w:szCs w:val="24"/>
        </w:rPr>
      </w:pPr>
      <w:r w:rsidRPr="008E3B83">
        <w:rPr>
          <w:rFonts w:ascii="Verdana" w:eastAsia="Times New Roman" w:hAnsi="Verdana" w:cs="Arial"/>
          <w:color w:val="000000"/>
          <w:sz w:val="20"/>
          <w:szCs w:val="20"/>
        </w:rPr>
        <w:t>5.</w:t>
      </w:r>
      <w:r w:rsidRPr="008E3B83">
        <w:rPr>
          <w:rFonts w:ascii="Times New Roman" w:eastAsia="Times New Roman" w:hAnsi="Times New Roman" w:cs="Times New Roman"/>
          <w:color w:val="000000"/>
          <w:sz w:val="14"/>
          <w:szCs w:val="14"/>
        </w:rPr>
        <w:t>    </w:t>
      </w:r>
      <w:r w:rsidRPr="008E3B83">
        <w:rPr>
          <w:rFonts w:ascii="Verdana" w:eastAsia="Times New Roman" w:hAnsi="Verdana" w:cs="Arial"/>
          <w:color w:val="000000"/>
          <w:sz w:val="20"/>
          <w:szCs w:val="20"/>
          <w:bdr w:val="none" w:sz="0" w:space="0" w:color="auto" w:frame="1"/>
        </w:rPr>
        <w:t>&lt;bean id=</w:t>
      </w:r>
      <w:r w:rsidRPr="008E3B83">
        <w:rPr>
          <w:rFonts w:ascii="Verdana" w:eastAsia="Times New Roman" w:hAnsi="Verdana" w:cs="Arial"/>
          <w:color w:val="0000FF"/>
          <w:sz w:val="20"/>
          <w:szCs w:val="20"/>
          <w:bdr w:val="none" w:sz="0" w:space="0" w:color="auto" w:frame="1"/>
        </w:rPr>
        <w:t>"d"</w:t>
      </w:r>
      <w:r w:rsidRPr="008E3B83">
        <w:rPr>
          <w:rFonts w:ascii="Verdana" w:eastAsia="Times New Roman" w:hAnsi="Verdana" w:cs="Arial"/>
          <w:color w:val="000000"/>
          <w:sz w:val="20"/>
          <w:szCs w:val="20"/>
          <w:bdr w:val="none" w:sz="0" w:space="0" w:color="auto" w:frame="1"/>
        </w:rPr>
        <w:t> </w:t>
      </w:r>
      <w:r w:rsidRPr="008E3B83">
        <w:rPr>
          <w:rFonts w:ascii="Verdana" w:eastAsia="Times New Roman" w:hAnsi="Verdana" w:cs="Arial"/>
          <w:b/>
          <w:bCs/>
          <w:color w:val="006699"/>
          <w:sz w:val="20"/>
          <w:szCs w:val="20"/>
          <w:bdr w:val="none" w:sz="0" w:space="0" w:color="auto" w:frame="1"/>
        </w:rPr>
        <w:t>class</w:t>
      </w:r>
      <w:r w:rsidRPr="008E3B83">
        <w:rPr>
          <w:rFonts w:ascii="Verdana" w:eastAsia="Times New Roman" w:hAnsi="Verdana" w:cs="Arial"/>
          <w:color w:val="000000"/>
          <w:sz w:val="20"/>
          <w:szCs w:val="20"/>
          <w:bdr w:val="none" w:sz="0" w:space="0" w:color="auto" w:frame="1"/>
        </w:rPr>
        <w:t>=</w:t>
      </w:r>
      <w:r w:rsidRPr="008E3B83">
        <w:rPr>
          <w:rFonts w:ascii="Verdana" w:eastAsia="Times New Roman" w:hAnsi="Verdana" w:cs="Arial"/>
          <w:color w:val="0000FF"/>
          <w:sz w:val="20"/>
          <w:szCs w:val="20"/>
          <w:bdr w:val="none" w:sz="0" w:space="0" w:color="auto" w:frame="1"/>
        </w:rPr>
        <w:t>"</w:t>
      </w:r>
      <w:proofErr w:type="spellStart"/>
      <w:r w:rsidRPr="008E3B83">
        <w:rPr>
          <w:rFonts w:ascii="Verdana" w:eastAsia="Times New Roman" w:hAnsi="Verdana" w:cs="Arial"/>
          <w:color w:val="0000FF"/>
          <w:sz w:val="20"/>
          <w:szCs w:val="20"/>
          <w:bdr w:val="none" w:sz="0" w:space="0" w:color="auto" w:frame="1"/>
        </w:rPr>
        <w:t>com.javatpoint.EmployeeDao</w:t>
      </w:r>
      <w:proofErr w:type="spellEnd"/>
      <w:r w:rsidRPr="008E3B83">
        <w:rPr>
          <w:rFonts w:ascii="Verdana" w:eastAsia="Times New Roman" w:hAnsi="Verdana" w:cs="Arial"/>
          <w:color w:val="0000FF"/>
          <w:sz w:val="20"/>
          <w:szCs w:val="20"/>
          <w:bdr w:val="none" w:sz="0" w:space="0" w:color="auto" w:frame="1"/>
        </w:rPr>
        <w:t>"</w:t>
      </w:r>
      <w:r w:rsidRPr="008E3B83">
        <w:rPr>
          <w:rFonts w:ascii="Verdana" w:eastAsia="Times New Roman" w:hAnsi="Verdana" w:cs="Arial"/>
          <w:color w:val="000000"/>
          <w:sz w:val="20"/>
          <w:szCs w:val="20"/>
          <w:bdr w:val="none" w:sz="0" w:space="0" w:color="auto" w:frame="1"/>
        </w:rPr>
        <w:t>&gt;</w:t>
      </w:r>
    </w:p>
    <w:p w:rsidR="008E3B83" w:rsidRPr="008E3B83" w:rsidRDefault="008E3B83" w:rsidP="008B5466">
      <w:pPr>
        <w:spacing w:before="100" w:beforeAutospacing="1" w:after="100" w:afterAutospacing="1" w:line="240" w:lineRule="auto"/>
        <w:ind w:left="315"/>
        <w:jc w:val="both"/>
        <w:rPr>
          <w:rFonts w:ascii="Arial" w:eastAsia="Times New Roman" w:hAnsi="Arial" w:cs="Arial"/>
          <w:color w:val="000000"/>
          <w:sz w:val="24"/>
          <w:szCs w:val="24"/>
        </w:rPr>
      </w:pPr>
      <w:r w:rsidRPr="008E3B83">
        <w:rPr>
          <w:rFonts w:ascii="Verdana" w:eastAsia="Times New Roman" w:hAnsi="Verdana" w:cs="Arial"/>
          <w:color w:val="000000"/>
          <w:sz w:val="20"/>
          <w:szCs w:val="20"/>
        </w:rPr>
        <w:t>6.</w:t>
      </w:r>
      <w:r w:rsidRPr="008E3B83">
        <w:rPr>
          <w:rFonts w:ascii="Times New Roman" w:eastAsia="Times New Roman" w:hAnsi="Times New Roman" w:cs="Times New Roman"/>
          <w:color w:val="000000"/>
          <w:sz w:val="14"/>
          <w:szCs w:val="14"/>
        </w:rPr>
        <w:t>    </w:t>
      </w:r>
      <w:r w:rsidRPr="008E3B83">
        <w:rPr>
          <w:rFonts w:ascii="Verdana" w:eastAsia="Times New Roman" w:hAnsi="Verdana" w:cs="Arial"/>
          <w:color w:val="000000"/>
          <w:sz w:val="20"/>
          <w:szCs w:val="20"/>
          <w:bdr w:val="none" w:sz="0" w:space="0" w:color="auto" w:frame="1"/>
        </w:rPr>
        <w:t>&lt;property name=</w:t>
      </w:r>
      <w:r w:rsidRPr="008E3B83">
        <w:rPr>
          <w:rFonts w:ascii="Verdana" w:eastAsia="Times New Roman" w:hAnsi="Verdana" w:cs="Arial"/>
          <w:color w:val="0000FF"/>
          <w:sz w:val="20"/>
          <w:szCs w:val="20"/>
          <w:bdr w:val="none" w:sz="0" w:space="0" w:color="auto" w:frame="1"/>
        </w:rPr>
        <w:t>"template"</w:t>
      </w:r>
      <w:r w:rsidRPr="008E3B83">
        <w:rPr>
          <w:rFonts w:ascii="Verdana" w:eastAsia="Times New Roman" w:hAnsi="Verdana" w:cs="Arial"/>
          <w:color w:val="000000"/>
          <w:sz w:val="20"/>
          <w:szCs w:val="20"/>
          <w:bdr w:val="none" w:sz="0" w:space="0" w:color="auto" w:frame="1"/>
        </w:rPr>
        <w:t> ref=</w:t>
      </w:r>
      <w:r w:rsidRPr="008E3B83">
        <w:rPr>
          <w:rFonts w:ascii="Verdana" w:eastAsia="Times New Roman" w:hAnsi="Verdana" w:cs="Arial"/>
          <w:color w:val="0000FF"/>
          <w:sz w:val="20"/>
          <w:szCs w:val="20"/>
          <w:bdr w:val="none" w:sz="0" w:space="0" w:color="auto" w:frame="1"/>
        </w:rPr>
        <w:t>"template"</w:t>
      </w:r>
      <w:r w:rsidRPr="008E3B83">
        <w:rPr>
          <w:rFonts w:ascii="Verdana" w:eastAsia="Times New Roman" w:hAnsi="Verdana" w:cs="Arial"/>
          <w:color w:val="000000"/>
          <w:sz w:val="20"/>
          <w:szCs w:val="20"/>
          <w:bdr w:val="none" w:sz="0" w:space="0" w:color="auto" w:frame="1"/>
        </w:rPr>
        <w:t>&gt;&lt;/property&gt;</w:t>
      </w:r>
    </w:p>
    <w:p w:rsidR="008E3B83" w:rsidRPr="008E3B83" w:rsidRDefault="008E3B83" w:rsidP="008B5466">
      <w:pPr>
        <w:spacing w:before="100" w:beforeAutospacing="1" w:after="100" w:afterAutospacing="1" w:line="240" w:lineRule="auto"/>
        <w:ind w:left="315"/>
        <w:jc w:val="both"/>
        <w:rPr>
          <w:rFonts w:ascii="Arial" w:eastAsia="Times New Roman" w:hAnsi="Arial" w:cs="Arial"/>
          <w:color w:val="000000"/>
          <w:sz w:val="24"/>
          <w:szCs w:val="24"/>
        </w:rPr>
      </w:pPr>
      <w:r w:rsidRPr="008E3B83">
        <w:rPr>
          <w:rFonts w:ascii="Verdana" w:eastAsia="Times New Roman" w:hAnsi="Verdana" w:cs="Arial"/>
          <w:color w:val="000000"/>
          <w:sz w:val="20"/>
          <w:szCs w:val="20"/>
        </w:rPr>
        <w:t>7.</w:t>
      </w:r>
      <w:r w:rsidRPr="008E3B83">
        <w:rPr>
          <w:rFonts w:ascii="Times New Roman" w:eastAsia="Times New Roman" w:hAnsi="Times New Roman" w:cs="Times New Roman"/>
          <w:color w:val="000000"/>
          <w:sz w:val="14"/>
          <w:szCs w:val="14"/>
        </w:rPr>
        <w:t>    </w:t>
      </w:r>
      <w:r w:rsidRPr="008E3B83">
        <w:rPr>
          <w:rFonts w:ascii="Verdana" w:eastAsia="Times New Roman" w:hAnsi="Verdana" w:cs="Arial"/>
          <w:color w:val="000000"/>
          <w:sz w:val="20"/>
          <w:szCs w:val="20"/>
          <w:bdr w:val="none" w:sz="0" w:space="0" w:color="auto" w:frame="1"/>
        </w:rPr>
        <w:t>&lt;/bean&gt;</w:t>
      </w:r>
    </w:p>
    <w:p w:rsidR="008E3B83" w:rsidRPr="008E3B83" w:rsidRDefault="008E3B83" w:rsidP="008B5466">
      <w:pPr>
        <w:spacing w:before="100" w:beforeAutospacing="1" w:after="100" w:afterAutospacing="1" w:line="240" w:lineRule="auto"/>
        <w:ind w:left="315"/>
        <w:jc w:val="both"/>
        <w:rPr>
          <w:rFonts w:ascii="Arial" w:eastAsia="Times New Roman" w:hAnsi="Arial" w:cs="Arial"/>
          <w:color w:val="000000"/>
          <w:sz w:val="24"/>
          <w:szCs w:val="24"/>
        </w:rPr>
      </w:pPr>
      <w:r w:rsidRPr="008E3B83">
        <w:rPr>
          <w:rFonts w:ascii="Verdana" w:eastAsia="Times New Roman" w:hAnsi="Verdana" w:cs="Arial"/>
          <w:color w:val="000000"/>
          <w:sz w:val="20"/>
          <w:szCs w:val="20"/>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0863A5"/>
          <w:sz w:val="20"/>
          <w:szCs w:val="20"/>
          <w:u w:val="single"/>
        </w:rPr>
        <w:t xml:space="preserve">And in </w:t>
      </w:r>
      <w:proofErr w:type="spellStart"/>
      <w:r w:rsidRPr="008E3B83">
        <w:rPr>
          <w:rFonts w:ascii="Trebuchet MS" w:eastAsia="Times New Roman" w:hAnsi="Trebuchet MS" w:cs="Arial"/>
          <w:b/>
          <w:bCs/>
          <w:color w:val="0863A5"/>
          <w:sz w:val="20"/>
          <w:szCs w:val="20"/>
          <w:u w:val="single"/>
        </w:rPr>
        <w:t>mysession</w:t>
      </w:r>
      <w:proofErr w:type="spellEnd"/>
      <w:r w:rsidRPr="008E3B83">
        <w:rPr>
          <w:rFonts w:ascii="Trebuchet MS" w:eastAsia="Times New Roman" w:hAnsi="Trebuchet MS" w:cs="Arial"/>
          <w:b/>
          <w:bCs/>
          <w:color w:val="0863A5"/>
          <w:sz w:val="20"/>
          <w:szCs w:val="20"/>
          <w:u w:val="single"/>
        </w:rPr>
        <w:t xml:space="preserve"> </w:t>
      </w:r>
      <w:proofErr w:type="gramStart"/>
      <w:r w:rsidRPr="008E3B83">
        <w:rPr>
          <w:rFonts w:ascii="Trebuchet MS" w:eastAsia="Times New Roman" w:hAnsi="Trebuchet MS" w:cs="Arial"/>
          <w:b/>
          <w:bCs/>
          <w:color w:val="0863A5"/>
          <w:sz w:val="20"/>
          <w:szCs w:val="20"/>
          <w:u w:val="single"/>
        </w:rPr>
        <w:t>Factory :</w:t>
      </w:r>
      <w:proofErr w:type="gramEnd"/>
    </w:p>
    <w:p w:rsidR="008E3B83" w:rsidRPr="008E3B83" w:rsidRDefault="008E3B83" w:rsidP="008B5466">
      <w:pPr>
        <w:spacing w:before="100" w:beforeAutospacing="1" w:after="100" w:afterAutospacing="1" w:line="240" w:lineRule="auto"/>
        <w:ind w:left="315"/>
        <w:jc w:val="both"/>
        <w:rPr>
          <w:rFonts w:ascii="Arial" w:eastAsia="Times New Roman" w:hAnsi="Arial" w:cs="Arial"/>
          <w:color w:val="000000"/>
          <w:sz w:val="24"/>
          <w:szCs w:val="24"/>
        </w:rPr>
      </w:pPr>
      <w:r w:rsidRPr="008E3B83">
        <w:rPr>
          <w:rFonts w:ascii="Verdana" w:eastAsia="Times New Roman" w:hAnsi="Verdana" w:cs="Arial"/>
          <w:color w:val="000000"/>
          <w:sz w:val="20"/>
          <w:szCs w:val="20"/>
        </w:rPr>
        <w:t>1.</w:t>
      </w:r>
      <w:r w:rsidRPr="008E3B83">
        <w:rPr>
          <w:rFonts w:ascii="Times New Roman" w:eastAsia="Times New Roman" w:hAnsi="Times New Roman" w:cs="Times New Roman"/>
          <w:color w:val="000000"/>
          <w:sz w:val="14"/>
          <w:szCs w:val="14"/>
        </w:rPr>
        <w:t>    </w:t>
      </w:r>
      <w:r w:rsidRPr="008E3B83">
        <w:rPr>
          <w:rFonts w:ascii="Verdana" w:eastAsia="Times New Roman" w:hAnsi="Verdana" w:cs="Arial"/>
          <w:color w:val="000000"/>
          <w:sz w:val="20"/>
          <w:szCs w:val="20"/>
          <w:bdr w:val="none" w:sz="0" w:space="0" w:color="auto" w:frame="1"/>
        </w:rPr>
        <w:t>&lt;bean id=</w:t>
      </w:r>
      <w:r w:rsidRPr="008E3B83">
        <w:rPr>
          <w:rFonts w:ascii="Verdana" w:eastAsia="Times New Roman" w:hAnsi="Verdana" w:cs="Arial"/>
          <w:color w:val="0000FF"/>
          <w:sz w:val="20"/>
          <w:szCs w:val="20"/>
          <w:bdr w:val="none" w:sz="0" w:space="0" w:color="auto" w:frame="1"/>
        </w:rPr>
        <w:t>"</w:t>
      </w:r>
      <w:r w:rsidRPr="008C0538">
        <w:rPr>
          <w:rFonts w:ascii="Verdana" w:eastAsia="Times New Roman" w:hAnsi="Verdana" w:cs="Arial"/>
          <w:b/>
          <w:color w:val="00B050"/>
          <w:sz w:val="20"/>
          <w:szCs w:val="20"/>
          <w:bdr w:val="none" w:sz="0" w:space="0" w:color="auto" w:frame="1"/>
        </w:rPr>
        <w:t>mysessionFactory</w:t>
      </w:r>
      <w:r w:rsidRPr="008E3B83">
        <w:rPr>
          <w:rFonts w:ascii="Verdana" w:eastAsia="Times New Roman" w:hAnsi="Verdana" w:cs="Arial"/>
          <w:color w:val="0000FF"/>
          <w:sz w:val="20"/>
          <w:szCs w:val="20"/>
          <w:bdr w:val="none" w:sz="0" w:space="0" w:color="auto" w:frame="1"/>
        </w:rPr>
        <w:t>"</w:t>
      </w:r>
      <w:r w:rsidRPr="008E3B83">
        <w:rPr>
          <w:rFonts w:ascii="Verdana" w:eastAsia="Times New Roman" w:hAnsi="Verdana" w:cs="Arial"/>
          <w:color w:val="000000"/>
          <w:sz w:val="20"/>
          <w:szCs w:val="20"/>
          <w:bdr w:val="none" w:sz="0" w:space="0" w:color="auto" w:frame="1"/>
        </w:rPr>
        <w:t> </w:t>
      </w:r>
      <w:r w:rsidRPr="008E3B83">
        <w:rPr>
          <w:rFonts w:ascii="Verdana" w:eastAsia="Times New Roman" w:hAnsi="Verdana" w:cs="Arial"/>
          <w:b/>
          <w:bCs/>
          <w:color w:val="006699"/>
          <w:sz w:val="20"/>
          <w:szCs w:val="20"/>
          <w:bdr w:val="none" w:sz="0" w:space="0" w:color="auto" w:frame="1"/>
        </w:rPr>
        <w:t>class</w:t>
      </w:r>
      <w:r w:rsidRPr="008E3B83">
        <w:rPr>
          <w:rFonts w:ascii="Verdana" w:eastAsia="Times New Roman" w:hAnsi="Verdana" w:cs="Arial"/>
          <w:color w:val="000000"/>
          <w:sz w:val="20"/>
          <w:szCs w:val="20"/>
          <w:bdr w:val="none" w:sz="0" w:space="0" w:color="auto" w:frame="1"/>
        </w:rPr>
        <w:t>=</w:t>
      </w:r>
      <w:r w:rsidRPr="008E3B83">
        <w:rPr>
          <w:rFonts w:ascii="Verdana" w:eastAsia="Times New Roman" w:hAnsi="Verdana" w:cs="Arial"/>
          <w:color w:val="0000FF"/>
          <w:sz w:val="20"/>
          <w:szCs w:val="20"/>
          <w:bdr w:val="none" w:sz="0" w:space="0" w:color="auto" w:frame="1"/>
        </w:rPr>
        <w:t>"org.springframework.orm.hibernate3.LocalSessionFactoryBean"</w:t>
      </w:r>
      <w:r w:rsidRPr="008E3B83">
        <w:rPr>
          <w:rFonts w:ascii="Verdana" w:eastAsia="Times New Roman" w:hAnsi="Verdana" w:cs="Arial"/>
          <w:color w:val="000000"/>
          <w:sz w:val="20"/>
          <w:szCs w:val="20"/>
          <w:bdr w:val="none" w:sz="0" w:space="0" w:color="auto" w:frame="1"/>
        </w:rPr>
        <w:t>&gt;</w:t>
      </w:r>
    </w:p>
    <w:p w:rsidR="008E3B83" w:rsidRPr="008E3B83" w:rsidRDefault="008E3B83" w:rsidP="008B5466">
      <w:pPr>
        <w:spacing w:before="100" w:beforeAutospacing="1" w:after="100" w:afterAutospacing="1" w:line="240" w:lineRule="auto"/>
        <w:ind w:left="315"/>
        <w:jc w:val="both"/>
        <w:rPr>
          <w:rFonts w:ascii="Arial" w:eastAsia="Times New Roman" w:hAnsi="Arial" w:cs="Arial"/>
          <w:color w:val="000000"/>
          <w:sz w:val="24"/>
          <w:szCs w:val="24"/>
        </w:rPr>
      </w:pPr>
      <w:r w:rsidRPr="008E3B83">
        <w:rPr>
          <w:rFonts w:ascii="Verdana" w:eastAsia="Times New Roman" w:hAnsi="Verdana" w:cs="Arial"/>
          <w:color w:val="000000"/>
          <w:sz w:val="20"/>
          <w:szCs w:val="20"/>
        </w:rPr>
        <w:t>2.</w:t>
      </w:r>
      <w:r w:rsidRPr="008E3B83">
        <w:rPr>
          <w:rFonts w:ascii="Times New Roman" w:eastAsia="Times New Roman" w:hAnsi="Times New Roman" w:cs="Times New Roman"/>
          <w:color w:val="000000"/>
          <w:sz w:val="14"/>
          <w:szCs w:val="14"/>
        </w:rPr>
        <w:t>    </w:t>
      </w:r>
      <w:r w:rsidRPr="008E3B83">
        <w:rPr>
          <w:rFonts w:ascii="Verdana" w:eastAsia="Times New Roman" w:hAnsi="Verdana" w:cs="Arial"/>
          <w:color w:val="000000"/>
          <w:sz w:val="20"/>
          <w:szCs w:val="20"/>
          <w:bdr w:val="none" w:sz="0" w:space="0" w:color="auto" w:frame="1"/>
        </w:rPr>
        <w:t>&lt;property name=</w:t>
      </w:r>
      <w:r w:rsidRPr="008E3B83">
        <w:rPr>
          <w:rFonts w:ascii="Verdana" w:eastAsia="Times New Roman" w:hAnsi="Verdana" w:cs="Arial"/>
          <w:color w:val="000000"/>
          <w:sz w:val="20"/>
          <w:szCs w:val="20"/>
        </w:rPr>
        <w:t>"</w:t>
      </w:r>
      <w:proofErr w:type="spellStart"/>
      <w:r w:rsidRPr="008E3B83">
        <w:rPr>
          <w:rFonts w:ascii="Verdana" w:eastAsia="Times New Roman" w:hAnsi="Verdana" w:cs="Arial"/>
          <w:color w:val="000000"/>
          <w:sz w:val="20"/>
          <w:szCs w:val="20"/>
        </w:rPr>
        <w:t>mappingResources</w:t>
      </w:r>
      <w:proofErr w:type="spellEnd"/>
      <w:r w:rsidRPr="008E3B83">
        <w:rPr>
          <w:rFonts w:ascii="Verdana" w:eastAsia="Times New Roman" w:hAnsi="Verdana" w:cs="Arial"/>
          <w:color w:val="000000"/>
          <w:sz w:val="20"/>
          <w:szCs w:val="20"/>
        </w:rPr>
        <w:t>"</w:t>
      </w:r>
      <w:r w:rsidRPr="008E3B83">
        <w:rPr>
          <w:rFonts w:ascii="Verdana" w:eastAsia="Times New Roman" w:hAnsi="Verdana" w:cs="Arial"/>
          <w:color w:val="000000"/>
          <w:sz w:val="20"/>
          <w:szCs w:val="20"/>
          <w:bdr w:val="none" w:sz="0" w:space="0" w:color="auto" w:frame="1"/>
        </w:rPr>
        <w:t>&gt;</w:t>
      </w:r>
    </w:p>
    <w:p w:rsidR="008E3B83" w:rsidRPr="008E3B83" w:rsidRDefault="008E3B83" w:rsidP="008B5466">
      <w:pPr>
        <w:spacing w:before="100" w:beforeAutospacing="1" w:after="100" w:afterAutospacing="1" w:line="240" w:lineRule="auto"/>
        <w:ind w:left="315"/>
        <w:jc w:val="both"/>
        <w:rPr>
          <w:rFonts w:ascii="Arial" w:eastAsia="Times New Roman" w:hAnsi="Arial" w:cs="Arial"/>
          <w:color w:val="000000"/>
          <w:sz w:val="24"/>
          <w:szCs w:val="24"/>
        </w:rPr>
      </w:pPr>
      <w:r w:rsidRPr="008E3B83">
        <w:rPr>
          <w:rFonts w:ascii="Verdana" w:eastAsia="Times New Roman" w:hAnsi="Verdana" w:cs="Arial"/>
          <w:color w:val="000000"/>
          <w:sz w:val="20"/>
          <w:szCs w:val="20"/>
        </w:rPr>
        <w:t>3.</w:t>
      </w:r>
      <w:r w:rsidRPr="008E3B83">
        <w:rPr>
          <w:rFonts w:ascii="Times New Roman" w:eastAsia="Times New Roman" w:hAnsi="Times New Roman" w:cs="Times New Roman"/>
          <w:color w:val="000000"/>
          <w:sz w:val="14"/>
          <w:szCs w:val="14"/>
        </w:rPr>
        <w:t>    </w:t>
      </w:r>
      <w:r w:rsidRPr="008E3B83">
        <w:rPr>
          <w:rFonts w:ascii="Verdana" w:eastAsia="Times New Roman" w:hAnsi="Verdana" w:cs="Arial"/>
          <w:color w:val="000000"/>
          <w:sz w:val="20"/>
          <w:szCs w:val="20"/>
          <w:bdr w:val="none" w:sz="0" w:space="0" w:color="auto" w:frame="1"/>
        </w:rPr>
        <w:t>&lt;property name=</w:t>
      </w:r>
      <w:r w:rsidRPr="008E3B83">
        <w:rPr>
          <w:rFonts w:ascii="Verdana" w:eastAsia="Times New Roman" w:hAnsi="Verdana" w:cs="Arial"/>
          <w:color w:val="0000FF"/>
          <w:sz w:val="20"/>
          <w:szCs w:val="20"/>
          <w:bdr w:val="none" w:sz="0" w:space="0" w:color="auto" w:frame="1"/>
        </w:rPr>
        <w:t>"</w:t>
      </w:r>
      <w:proofErr w:type="spellStart"/>
      <w:r w:rsidRPr="008E3B83">
        <w:rPr>
          <w:rFonts w:ascii="Verdana" w:eastAsia="Times New Roman" w:hAnsi="Verdana" w:cs="Arial"/>
          <w:color w:val="0000FF"/>
          <w:sz w:val="20"/>
          <w:szCs w:val="20"/>
          <w:bdr w:val="none" w:sz="0" w:space="0" w:color="auto" w:frame="1"/>
        </w:rPr>
        <w:t>dataSource</w:t>
      </w:r>
      <w:proofErr w:type="spellEnd"/>
      <w:r w:rsidRPr="008E3B83">
        <w:rPr>
          <w:rFonts w:ascii="Verdana" w:eastAsia="Times New Roman" w:hAnsi="Verdana" w:cs="Arial"/>
          <w:color w:val="0000FF"/>
          <w:sz w:val="20"/>
          <w:szCs w:val="20"/>
          <w:bdr w:val="none" w:sz="0" w:space="0" w:color="auto" w:frame="1"/>
        </w:rPr>
        <w:t>"</w:t>
      </w:r>
      <w:r w:rsidRPr="008E3B83">
        <w:rPr>
          <w:rFonts w:ascii="Verdana" w:eastAsia="Times New Roman" w:hAnsi="Verdana" w:cs="Arial"/>
          <w:color w:val="000000"/>
          <w:sz w:val="20"/>
          <w:szCs w:val="20"/>
          <w:bdr w:val="none" w:sz="0" w:space="0" w:color="auto" w:frame="1"/>
        </w:rPr>
        <w:t> ref=</w:t>
      </w:r>
      <w:r w:rsidRPr="008E3B83">
        <w:rPr>
          <w:rFonts w:ascii="Verdana" w:eastAsia="Times New Roman" w:hAnsi="Verdana" w:cs="Arial"/>
          <w:color w:val="0000FF"/>
          <w:sz w:val="20"/>
          <w:szCs w:val="20"/>
          <w:bdr w:val="none" w:sz="0" w:space="0" w:color="auto" w:frame="1"/>
        </w:rPr>
        <w:t>"</w:t>
      </w:r>
      <w:proofErr w:type="spellStart"/>
      <w:r w:rsidRPr="008E3B83">
        <w:rPr>
          <w:rFonts w:ascii="Verdana" w:eastAsia="Times New Roman" w:hAnsi="Verdana" w:cs="Arial"/>
          <w:color w:val="0000FF"/>
          <w:sz w:val="20"/>
          <w:szCs w:val="20"/>
          <w:bdr w:val="none" w:sz="0" w:space="0" w:color="auto" w:frame="1"/>
        </w:rPr>
        <w:t>dataSource</w:t>
      </w:r>
      <w:proofErr w:type="spellEnd"/>
      <w:r w:rsidRPr="008E3B83">
        <w:rPr>
          <w:rFonts w:ascii="Verdana" w:eastAsia="Times New Roman" w:hAnsi="Verdana" w:cs="Arial"/>
          <w:color w:val="0000FF"/>
          <w:sz w:val="20"/>
          <w:szCs w:val="20"/>
          <w:bdr w:val="none" w:sz="0" w:space="0" w:color="auto" w:frame="1"/>
        </w:rPr>
        <w:t>"</w:t>
      </w:r>
      <w:r w:rsidRPr="008E3B83">
        <w:rPr>
          <w:rFonts w:ascii="Verdana" w:eastAsia="Times New Roman" w:hAnsi="Verdana" w:cs="Arial"/>
          <w:color w:val="000000"/>
          <w:sz w:val="20"/>
          <w:szCs w:val="20"/>
          <w:bdr w:val="none" w:sz="0" w:space="0" w:color="auto" w:frame="1"/>
        </w:rPr>
        <w:t>&gt;&lt;/property&gt;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Verdana" w:eastAsia="Times New Roman" w:hAnsi="Verdana" w:cs="Arial"/>
          <w:color w:val="000000"/>
          <w:sz w:val="20"/>
          <w:szCs w:val="20"/>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1F497D"/>
          <w:sz w:val="20"/>
          <w:szCs w:val="20"/>
        </w:rPr>
        <w:t>---------------------------------------   ENUMS in Java</w:t>
      </w:r>
      <w:r w:rsidR="006456F4" w:rsidRPr="008E3B83">
        <w:rPr>
          <w:rFonts w:ascii="Trebuchet MS" w:eastAsia="Times New Roman" w:hAnsi="Trebuchet MS" w:cs="Arial"/>
          <w:b/>
          <w:bCs/>
          <w:color w:val="1F497D"/>
          <w:sz w:val="20"/>
          <w:szCs w:val="20"/>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rebuchet MS" w:eastAsia="Times New Roman" w:hAnsi="Trebuchet MS" w:cs="Arial"/>
          <w:b/>
          <w:bCs/>
          <w:color w:val="0863A5"/>
          <w:sz w:val="24"/>
          <w:szCs w:val="24"/>
          <w:u w:val="single"/>
        </w:rPr>
        <w:t xml:space="preserve">Collecting key notes about </w:t>
      </w:r>
      <w:proofErr w:type="spellStart"/>
      <w:r w:rsidRPr="008E3B83">
        <w:rPr>
          <w:rFonts w:ascii="Trebuchet MS" w:eastAsia="Times New Roman" w:hAnsi="Trebuchet MS" w:cs="Arial"/>
          <w:b/>
          <w:bCs/>
          <w:color w:val="0863A5"/>
          <w:sz w:val="24"/>
          <w:szCs w:val="24"/>
          <w:u w:val="single"/>
        </w:rPr>
        <w:t>enum</w:t>
      </w:r>
      <w:proofErr w:type="spellEnd"/>
    </w:p>
    <w:p w:rsidR="008E3B83" w:rsidRPr="008E3B83" w:rsidRDefault="008E3B83" w:rsidP="008B5466">
      <w:pPr>
        <w:shd w:val="clear" w:color="auto" w:fill="F0F0F0"/>
        <w:spacing w:before="100" w:beforeAutospacing="1" w:after="100" w:afterAutospacing="1" w:line="240" w:lineRule="auto"/>
        <w:ind w:left="300"/>
        <w:jc w:val="both"/>
        <w:rPr>
          <w:rFonts w:ascii="Arial" w:eastAsia="Times New Roman" w:hAnsi="Arial" w:cs="Arial"/>
          <w:color w:val="000000"/>
          <w:sz w:val="24"/>
          <w:szCs w:val="24"/>
        </w:rPr>
      </w:pPr>
      <w:r w:rsidRPr="008E3B83">
        <w:rPr>
          <w:rFonts w:ascii="Symbol" w:eastAsia="Times New Roman" w:hAnsi="Symbol" w:cs="Arial"/>
          <w:color w:val="000000"/>
          <w:sz w:val="20"/>
          <w:szCs w:val="20"/>
        </w:rPr>
        <w:t></w:t>
      </w:r>
      <w:r w:rsidRPr="008E3B83">
        <w:rPr>
          <w:rFonts w:ascii="Times New Roman" w:eastAsia="Times New Roman" w:hAnsi="Times New Roman" w:cs="Times New Roman"/>
          <w:color w:val="000000"/>
          <w:sz w:val="14"/>
          <w:szCs w:val="14"/>
        </w:rPr>
        <w:t>         </w:t>
      </w:r>
      <w:proofErr w:type="spellStart"/>
      <w:proofErr w:type="gramStart"/>
      <w:r w:rsidRPr="008E3B83">
        <w:rPr>
          <w:rFonts w:ascii="Arial" w:eastAsia="Times New Roman" w:hAnsi="Arial" w:cs="Arial"/>
          <w:color w:val="000000"/>
          <w:sz w:val="24"/>
          <w:szCs w:val="24"/>
        </w:rPr>
        <w:t>enums</w:t>
      </w:r>
      <w:proofErr w:type="spellEnd"/>
      <w:proofErr w:type="gramEnd"/>
      <w:r w:rsidRPr="008E3B83">
        <w:rPr>
          <w:rFonts w:ascii="Arial" w:eastAsia="Times New Roman" w:hAnsi="Arial" w:cs="Arial"/>
          <w:color w:val="000000"/>
          <w:sz w:val="24"/>
          <w:szCs w:val="24"/>
        </w:rPr>
        <w:t xml:space="preserve"> are implicitly final subclasses of </w:t>
      </w:r>
      <w:proofErr w:type="spellStart"/>
      <w:r w:rsidRPr="008E3B83">
        <w:rPr>
          <w:rFonts w:ascii="Arial" w:eastAsia="Times New Roman" w:hAnsi="Arial" w:cs="Arial"/>
          <w:color w:val="000000"/>
          <w:sz w:val="24"/>
          <w:szCs w:val="24"/>
        </w:rPr>
        <w:t>java.lang.Enum</w:t>
      </w:r>
      <w:proofErr w:type="spellEnd"/>
    </w:p>
    <w:p w:rsidR="008E3B83" w:rsidRPr="008E3B83" w:rsidRDefault="008E3B83" w:rsidP="008B5466">
      <w:pPr>
        <w:shd w:val="clear" w:color="auto" w:fill="F0F0F0"/>
        <w:spacing w:before="100" w:beforeAutospacing="1" w:after="100" w:afterAutospacing="1" w:line="240" w:lineRule="auto"/>
        <w:ind w:left="300"/>
        <w:jc w:val="both"/>
        <w:rPr>
          <w:rFonts w:ascii="Arial" w:eastAsia="Times New Roman" w:hAnsi="Arial" w:cs="Arial"/>
          <w:color w:val="000000"/>
          <w:sz w:val="24"/>
          <w:szCs w:val="24"/>
        </w:rPr>
      </w:pPr>
      <w:r w:rsidRPr="008E3B83">
        <w:rPr>
          <w:rFonts w:ascii="Symbol" w:eastAsia="Times New Roman" w:hAnsi="Symbol" w:cs="Arial"/>
          <w:color w:val="000000"/>
          <w:sz w:val="20"/>
          <w:szCs w:val="20"/>
        </w:rPr>
        <w:t></w:t>
      </w:r>
      <w:r w:rsidRPr="008E3B83">
        <w:rPr>
          <w:rFonts w:ascii="Times New Roman" w:eastAsia="Times New Roman" w:hAnsi="Times New Roman" w:cs="Times New Roman"/>
          <w:color w:val="000000"/>
          <w:sz w:val="14"/>
          <w:szCs w:val="14"/>
        </w:rPr>
        <w:t>         </w:t>
      </w:r>
      <w:proofErr w:type="gramStart"/>
      <w:r w:rsidRPr="008E3B83">
        <w:rPr>
          <w:rFonts w:ascii="Arial" w:eastAsia="Times New Roman" w:hAnsi="Arial" w:cs="Arial"/>
          <w:color w:val="000000"/>
          <w:sz w:val="24"/>
          <w:szCs w:val="24"/>
        </w:rPr>
        <w:t>if</w:t>
      </w:r>
      <w:proofErr w:type="gramEnd"/>
      <w:r w:rsidRPr="008E3B83">
        <w:rPr>
          <w:rFonts w:ascii="Arial" w:eastAsia="Times New Roman" w:hAnsi="Arial" w:cs="Arial"/>
          <w:color w:val="000000"/>
          <w:sz w:val="24"/>
          <w:szCs w:val="24"/>
        </w:rPr>
        <w:t xml:space="preserve"> an </w:t>
      </w:r>
      <w:proofErr w:type="spellStart"/>
      <w:r w:rsidRPr="008E3B83">
        <w:rPr>
          <w:rFonts w:ascii="Arial" w:eastAsia="Times New Roman" w:hAnsi="Arial" w:cs="Arial"/>
          <w:color w:val="000000"/>
          <w:sz w:val="24"/>
          <w:szCs w:val="24"/>
        </w:rPr>
        <w:t>enum</w:t>
      </w:r>
      <w:proofErr w:type="spellEnd"/>
      <w:r w:rsidRPr="008E3B83">
        <w:rPr>
          <w:rFonts w:ascii="Arial" w:eastAsia="Times New Roman" w:hAnsi="Arial" w:cs="Arial"/>
          <w:color w:val="000000"/>
          <w:sz w:val="24"/>
          <w:szCs w:val="24"/>
        </w:rPr>
        <w:t xml:space="preserve"> is a member of a class, it’s implicitly static</w:t>
      </w:r>
    </w:p>
    <w:p w:rsidR="008E3B83" w:rsidRPr="008E3B83" w:rsidRDefault="008E3B83" w:rsidP="008B5466">
      <w:pPr>
        <w:shd w:val="clear" w:color="auto" w:fill="F0F0F0"/>
        <w:spacing w:before="100" w:beforeAutospacing="1" w:after="100" w:afterAutospacing="1" w:line="240" w:lineRule="auto"/>
        <w:ind w:left="300"/>
        <w:jc w:val="both"/>
        <w:rPr>
          <w:rFonts w:ascii="Arial" w:eastAsia="Times New Roman" w:hAnsi="Arial" w:cs="Arial"/>
          <w:color w:val="000000"/>
          <w:sz w:val="24"/>
          <w:szCs w:val="24"/>
        </w:rPr>
      </w:pPr>
      <w:r w:rsidRPr="008E3B83">
        <w:rPr>
          <w:rFonts w:ascii="Symbol" w:eastAsia="Times New Roman" w:hAnsi="Symbol" w:cs="Arial"/>
          <w:color w:val="000000"/>
          <w:sz w:val="20"/>
          <w:szCs w:val="20"/>
        </w:rPr>
        <w:t></w:t>
      </w:r>
      <w:r w:rsidRPr="008E3B83">
        <w:rPr>
          <w:rFonts w:ascii="Times New Roman" w:eastAsia="Times New Roman" w:hAnsi="Times New Roman" w:cs="Times New Roman"/>
          <w:color w:val="000000"/>
          <w:sz w:val="14"/>
          <w:szCs w:val="14"/>
        </w:rPr>
        <w:t>         </w:t>
      </w:r>
      <w:r w:rsidRPr="008E3B83">
        <w:rPr>
          <w:rFonts w:ascii="Arial" w:eastAsia="Times New Roman" w:hAnsi="Arial" w:cs="Arial"/>
          <w:color w:val="000000"/>
          <w:sz w:val="24"/>
          <w:szCs w:val="24"/>
        </w:rPr>
        <w:t xml:space="preserve">new can never be used with an </w:t>
      </w:r>
      <w:proofErr w:type="spellStart"/>
      <w:r w:rsidRPr="008E3B83">
        <w:rPr>
          <w:rFonts w:ascii="Arial" w:eastAsia="Times New Roman" w:hAnsi="Arial" w:cs="Arial"/>
          <w:color w:val="000000"/>
          <w:sz w:val="24"/>
          <w:szCs w:val="24"/>
        </w:rPr>
        <w:t>enum</w:t>
      </w:r>
      <w:proofErr w:type="spellEnd"/>
      <w:r w:rsidRPr="008E3B83">
        <w:rPr>
          <w:rFonts w:ascii="Arial" w:eastAsia="Times New Roman" w:hAnsi="Arial" w:cs="Arial"/>
          <w:color w:val="000000"/>
          <w:sz w:val="24"/>
          <w:szCs w:val="24"/>
        </w:rPr>
        <w:t xml:space="preserve">, even within the </w:t>
      </w:r>
      <w:proofErr w:type="spellStart"/>
      <w:r w:rsidRPr="008E3B83">
        <w:rPr>
          <w:rFonts w:ascii="Arial" w:eastAsia="Times New Roman" w:hAnsi="Arial" w:cs="Arial"/>
          <w:color w:val="000000"/>
          <w:sz w:val="24"/>
          <w:szCs w:val="24"/>
        </w:rPr>
        <w:t>enum</w:t>
      </w:r>
      <w:proofErr w:type="spellEnd"/>
      <w:r w:rsidRPr="008E3B83">
        <w:rPr>
          <w:rFonts w:ascii="Arial" w:eastAsia="Times New Roman" w:hAnsi="Arial" w:cs="Arial"/>
          <w:color w:val="000000"/>
          <w:sz w:val="24"/>
          <w:szCs w:val="24"/>
        </w:rPr>
        <w:t xml:space="preserve"> type itself</w:t>
      </w:r>
    </w:p>
    <w:p w:rsidR="008E3B83" w:rsidRPr="008E3B83" w:rsidRDefault="008E3B83" w:rsidP="008B5466">
      <w:pPr>
        <w:shd w:val="clear" w:color="auto" w:fill="F0F0F0"/>
        <w:spacing w:before="100" w:beforeAutospacing="1" w:after="100" w:afterAutospacing="1" w:line="240" w:lineRule="auto"/>
        <w:ind w:left="300"/>
        <w:jc w:val="both"/>
        <w:rPr>
          <w:rFonts w:ascii="Arial" w:eastAsia="Times New Roman" w:hAnsi="Arial" w:cs="Arial"/>
          <w:color w:val="000000"/>
          <w:sz w:val="24"/>
          <w:szCs w:val="24"/>
        </w:rPr>
      </w:pPr>
      <w:r w:rsidRPr="008E3B83">
        <w:rPr>
          <w:rFonts w:ascii="Symbol" w:eastAsia="Times New Roman" w:hAnsi="Symbol" w:cs="Arial"/>
          <w:color w:val="000000"/>
          <w:sz w:val="20"/>
          <w:szCs w:val="20"/>
        </w:rPr>
        <w:t></w:t>
      </w:r>
      <w:r w:rsidRPr="008E3B83">
        <w:rPr>
          <w:rFonts w:ascii="Times New Roman" w:eastAsia="Times New Roman" w:hAnsi="Times New Roman" w:cs="Times New Roman"/>
          <w:color w:val="000000"/>
          <w:sz w:val="14"/>
          <w:szCs w:val="14"/>
        </w:rPr>
        <w:t>         </w:t>
      </w:r>
      <w:proofErr w:type="gramStart"/>
      <w:r w:rsidRPr="008E3B83">
        <w:rPr>
          <w:rFonts w:ascii="Arial" w:eastAsia="Times New Roman" w:hAnsi="Arial" w:cs="Arial"/>
          <w:color w:val="000000"/>
          <w:sz w:val="24"/>
          <w:szCs w:val="24"/>
        </w:rPr>
        <w:t>name</w:t>
      </w:r>
      <w:proofErr w:type="gramEnd"/>
      <w:r w:rsidRPr="008E3B83">
        <w:rPr>
          <w:rFonts w:ascii="Arial" w:eastAsia="Times New Roman" w:hAnsi="Arial" w:cs="Arial"/>
          <w:color w:val="000000"/>
          <w:sz w:val="24"/>
          <w:szCs w:val="24"/>
        </w:rPr>
        <w:t xml:space="preserve"> and </w:t>
      </w:r>
      <w:proofErr w:type="spellStart"/>
      <w:r w:rsidRPr="008E3B83">
        <w:rPr>
          <w:rFonts w:ascii="Arial" w:eastAsia="Times New Roman" w:hAnsi="Arial" w:cs="Arial"/>
          <w:color w:val="000000"/>
          <w:sz w:val="24"/>
          <w:szCs w:val="24"/>
        </w:rPr>
        <w:t>valueOf</w:t>
      </w:r>
      <w:proofErr w:type="spellEnd"/>
      <w:r w:rsidRPr="008E3B83">
        <w:rPr>
          <w:rFonts w:ascii="Arial" w:eastAsia="Times New Roman" w:hAnsi="Arial" w:cs="Arial"/>
          <w:color w:val="000000"/>
          <w:sz w:val="24"/>
          <w:szCs w:val="24"/>
        </w:rPr>
        <w:t xml:space="preserve"> simply use the text of the </w:t>
      </w:r>
      <w:proofErr w:type="spellStart"/>
      <w:r w:rsidRPr="008E3B83">
        <w:rPr>
          <w:rFonts w:ascii="Arial" w:eastAsia="Times New Roman" w:hAnsi="Arial" w:cs="Arial"/>
          <w:color w:val="000000"/>
          <w:sz w:val="24"/>
          <w:szCs w:val="24"/>
        </w:rPr>
        <w:t>enum</w:t>
      </w:r>
      <w:proofErr w:type="spellEnd"/>
      <w:r w:rsidRPr="008E3B83">
        <w:rPr>
          <w:rFonts w:ascii="Arial" w:eastAsia="Times New Roman" w:hAnsi="Arial" w:cs="Arial"/>
          <w:color w:val="000000"/>
          <w:sz w:val="24"/>
          <w:szCs w:val="24"/>
        </w:rPr>
        <w:t xml:space="preserve"> constants, while </w:t>
      </w:r>
      <w:proofErr w:type="spellStart"/>
      <w:r w:rsidRPr="008E3B83">
        <w:rPr>
          <w:rFonts w:ascii="Arial" w:eastAsia="Times New Roman" w:hAnsi="Arial" w:cs="Arial"/>
          <w:color w:val="000000"/>
          <w:sz w:val="24"/>
          <w:szCs w:val="24"/>
        </w:rPr>
        <w:t>toString</w:t>
      </w:r>
      <w:proofErr w:type="spellEnd"/>
      <w:r w:rsidRPr="008E3B83">
        <w:rPr>
          <w:rFonts w:ascii="Arial" w:eastAsia="Times New Roman" w:hAnsi="Arial" w:cs="Arial"/>
          <w:color w:val="000000"/>
          <w:sz w:val="24"/>
          <w:szCs w:val="24"/>
        </w:rPr>
        <w:t xml:space="preserve"> may be overridden to provide any content, if desired</w:t>
      </w:r>
    </w:p>
    <w:p w:rsidR="008E3B83" w:rsidRPr="008E3B83" w:rsidRDefault="008E3B83" w:rsidP="008B5466">
      <w:pPr>
        <w:shd w:val="clear" w:color="auto" w:fill="F0F0F0"/>
        <w:spacing w:before="100" w:beforeAutospacing="1" w:after="100" w:afterAutospacing="1" w:line="240" w:lineRule="auto"/>
        <w:ind w:left="300"/>
        <w:jc w:val="both"/>
        <w:rPr>
          <w:rFonts w:ascii="Arial" w:eastAsia="Times New Roman" w:hAnsi="Arial" w:cs="Arial"/>
          <w:color w:val="000000"/>
          <w:sz w:val="24"/>
          <w:szCs w:val="24"/>
        </w:rPr>
      </w:pPr>
      <w:r w:rsidRPr="008E3B83">
        <w:rPr>
          <w:rFonts w:ascii="Symbol" w:eastAsia="Times New Roman" w:hAnsi="Symbol" w:cs="Arial"/>
          <w:color w:val="000000"/>
          <w:sz w:val="20"/>
          <w:szCs w:val="20"/>
        </w:rPr>
        <w:lastRenderedPageBreak/>
        <w:t></w:t>
      </w:r>
      <w:r w:rsidRPr="008E3B83">
        <w:rPr>
          <w:rFonts w:ascii="Times New Roman" w:eastAsia="Times New Roman" w:hAnsi="Times New Roman" w:cs="Times New Roman"/>
          <w:color w:val="000000"/>
          <w:sz w:val="14"/>
          <w:szCs w:val="14"/>
        </w:rPr>
        <w:t>         </w:t>
      </w:r>
      <w:r w:rsidRPr="008E3B83">
        <w:rPr>
          <w:rFonts w:ascii="Arial" w:eastAsia="Times New Roman" w:hAnsi="Arial" w:cs="Arial"/>
          <w:color w:val="000000"/>
          <w:sz w:val="24"/>
          <w:szCs w:val="24"/>
        </w:rPr>
        <w:t xml:space="preserve">for </w:t>
      </w:r>
      <w:proofErr w:type="spellStart"/>
      <w:r w:rsidRPr="008E3B83">
        <w:rPr>
          <w:rFonts w:ascii="Arial" w:eastAsia="Times New Roman" w:hAnsi="Arial" w:cs="Arial"/>
          <w:color w:val="000000"/>
          <w:sz w:val="24"/>
          <w:szCs w:val="24"/>
        </w:rPr>
        <w:t>enum</w:t>
      </w:r>
      <w:proofErr w:type="spellEnd"/>
      <w:r w:rsidRPr="008E3B83">
        <w:rPr>
          <w:rFonts w:ascii="Arial" w:eastAsia="Times New Roman" w:hAnsi="Arial" w:cs="Arial"/>
          <w:color w:val="000000"/>
          <w:sz w:val="24"/>
          <w:szCs w:val="24"/>
        </w:rPr>
        <w:t xml:space="preserve"> constants, equals and == amount to the same thing, and can be used interchangeably</w:t>
      </w:r>
    </w:p>
    <w:p w:rsidR="008E3B83" w:rsidRPr="008E3B83" w:rsidRDefault="008E3B83" w:rsidP="008B5466">
      <w:pPr>
        <w:shd w:val="clear" w:color="auto" w:fill="F0F0F0"/>
        <w:spacing w:before="100" w:beforeAutospacing="1" w:after="100" w:afterAutospacing="1" w:line="240" w:lineRule="auto"/>
        <w:ind w:left="300"/>
        <w:jc w:val="both"/>
        <w:rPr>
          <w:rFonts w:ascii="Arial" w:eastAsia="Times New Roman" w:hAnsi="Arial" w:cs="Arial"/>
          <w:color w:val="000000"/>
          <w:sz w:val="24"/>
          <w:szCs w:val="24"/>
        </w:rPr>
      </w:pPr>
      <w:r w:rsidRPr="008E3B83">
        <w:rPr>
          <w:rFonts w:ascii="Symbol" w:eastAsia="Times New Roman" w:hAnsi="Symbol" w:cs="Arial"/>
          <w:color w:val="000000"/>
          <w:sz w:val="20"/>
          <w:szCs w:val="20"/>
        </w:rPr>
        <w:t></w:t>
      </w:r>
      <w:r w:rsidRPr="008E3B83">
        <w:rPr>
          <w:rFonts w:ascii="Times New Roman" w:eastAsia="Times New Roman" w:hAnsi="Times New Roman" w:cs="Times New Roman"/>
          <w:color w:val="000000"/>
          <w:sz w:val="14"/>
          <w:szCs w:val="14"/>
        </w:rPr>
        <w:t>         </w:t>
      </w:r>
      <w:proofErr w:type="spellStart"/>
      <w:proofErr w:type="gramStart"/>
      <w:r w:rsidRPr="008E3B83">
        <w:rPr>
          <w:rFonts w:ascii="Arial" w:eastAsia="Times New Roman" w:hAnsi="Arial" w:cs="Arial"/>
          <w:color w:val="000000"/>
          <w:sz w:val="24"/>
          <w:szCs w:val="24"/>
        </w:rPr>
        <w:t>enum</w:t>
      </w:r>
      <w:proofErr w:type="spellEnd"/>
      <w:proofErr w:type="gramEnd"/>
      <w:r w:rsidRPr="008E3B83">
        <w:rPr>
          <w:rFonts w:ascii="Arial" w:eastAsia="Times New Roman" w:hAnsi="Arial" w:cs="Arial"/>
          <w:color w:val="000000"/>
          <w:sz w:val="24"/>
          <w:szCs w:val="24"/>
        </w:rPr>
        <w:t xml:space="preserve"> constants are implicitly public static final</w:t>
      </w:r>
    </w:p>
    <w:p w:rsidR="008E3B83" w:rsidRPr="008E3B83" w:rsidRDefault="008E3B83" w:rsidP="008B5466">
      <w:pPr>
        <w:shd w:val="clear" w:color="auto" w:fill="F0F0F0"/>
        <w:spacing w:before="100" w:beforeAutospacing="1" w:after="100" w:afterAutospacing="1" w:line="240" w:lineRule="auto"/>
        <w:ind w:left="300"/>
        <w:jc w:val="both"/>
        <w:rPr>
          <w:rFonts w:ascii="Arial" w:eastAsia="Times New Roman" w:hAnsi="Arial" w:cs="Arial"/>
          <w:color w:val="000000"/>
          <w:sz w:val="24"/>
          <w:szCs w:val="24"/>
        </w:rPr>
      </w:pPr>
      <w:r w:rsidRPr="008E3B83">
        <w:rPr>
          <w:rFonts w:ascii="Symbol" w:eastAsia="Times New Roman" w:hAnsi="Symbol" w:cs="Arial"/>
          <w:color w:val="000000"/>
          <w:sz w:val="20"/>
          <w:szCs w:val="20"/>
        </w:rPr>
        <w:t></w:t>
      </w:r>
      <w:r w:rsidRPr="008E3B83">
        <w:rPr>
          <w:rFonts w:ascii="Times New Roman" w:eastAsia="Times New Roman" w:hAnsi="Times New Roman" w:cs="Times New Roman"/>
          <w:color w:val="000000"/>
          <w:sz w:val="14"/>
          <w:szCs w:val="14"/>
        </w:rPr>
        <w:t>         </w:t>
      </w:r>
      <w:proofErr w:type="gramStart"/>
      <w:r w:rsidRPr="008E3B83">
        <w:rPr>
          <w:rFonts w:ascii="Arial" w:eastAsia="Times New Roman" w:hAnsi="Arial" w:cs="Arial"/>
          <w:color w:val="000000"/>
          <w:sz w:val="24"/>
          <w:szCs w:val="24"/>
        </w:rPr>
        <w:t>the</w:t>
      </w:r>
      <w:proofErr w:type="gramEnd"/>
      <w:r w:rsidRPr="008E3B83">
        <w:rPr>
          <w:rFonts w:ascii="Arial" w:eastAsia="Times New Roman" w:hAnsi="Arial" w:cs="Arial"/>
          <w:color w:val="000000"/>
          <w:sz w:val="24"/>
          <w:szCs w:val="24"/>
        </w:rPr>
        <w:t xml:space="preserve"> order of appearance of </w:t>
      </w:r>
      <w:proofErr w:type="spellStart"/>
      <w:r w:rsidRPr="008E3B83">
        <w:rPr>
          <w:rFonts w:ascii="Arial" w:eastAsia="Times New Roman" w:hAnsi="Arial" w:cs="Arial"/>
          <w:color w:val="000000"/>
          <w:sz w:val="24"/>
          <w:szCs w:val="24"/>
        </w:rPr>
        <w:t>enum</w:t>
      </w:r>
      <w:proofErr w:type="spellEnd"/>
      <w:r w:rsidRPr="008E3B83">
        <w:rPr>
          <w:rFonts w:ascii="Arial" w:eastAsia="Times New Roman" w:hAnsi="Arial" w:cs="Arial"/>
          <w:color w:val="000000"/>
          <w:sz w:val="24"/>
          <w:szCs w:val="24"/>
        </w:rPr>
        <w:t xml:space="preserve"> constants is called their “natural order”, and defines the order used by other items as well : </w:t>
      </w:r>
      <w:proofErr w:type="spellStart"/>
      <w:r w:rsidRPr="008E3B83">
        <w:rPr>
          <w:rFonts w:ascii="Arial" w:eastAsia="Times New Roman" w:hAnsi="Arial" w:cs="Arial"/>
          <w:color w:val="000000"/>
          <w:sz w:val="24"/>
          <w:szCs w:val="24"/>
        </w:rPr>
        <w:t>compareTo</w:t>
      </w:r>
      <w:proofErr w:type="spellEnd"/>
      <w:r w:rsidRPr="008E3B83">
        <w:rPr>
          <w:rFonts w:ascii="Arial" w:eastAsia="Times New Roman" w:hAnsi="Arial" w:cs="Arial"/>
          <w:color w:val="000000"/>
          <w:sz w:val="24"/>
          <w:szCs w:val="24"/>
        </w:rPr>
        <w:t xml:space="preserve">, iteration order of values , </w:t>
      </w:r>
      <w:proofErr w:type="spellStart"/>
      <w:r w:rsidRPr="008E3B83">
        <w:rPr>
          <w:rFonts w:ascii="Arial" w:eastAsia="Times New Roman" w:hAnsi="Arial" w:cs="Arial"/>
          <w:color w:val="000000"/>
          <w:sz w:val="24"/>
          <w:szCs w:val="24"/>
        </w:rPr>
        <w:t>EnumSet</w:t>
      </w:r>
      <w:proofErr w:type="spellEnd"/>
      <w:r w:rsidRPr="008E3B83">
        <w:rPr>
          <w:rFonts w:ascii="Arial" w:eastAsia="Times New Roman" w:hAnsi="Arial" w:cs="Arial"/>
          <w:color w:val="000000"/>
          <w:sz w:val="24"/>
          <w:szCs w:val="24"/>
        </w:rPr>
        <w:t xml:space="preserve">, </w:t>
      </w:r>
      <w:proofErr w:type="spellStart"/>
      <w:r w:rsidRPr="008E3B83">
        <w:rPr>
          <w:rFonts w:ascii="Arial" w:eastAsia="Times New Roman" w:hAnsi="Arial" w:cs="Arial"/>
          <w:color w:val="000000"/>
          <w:sz w:val="24"/>
          <w:szCs w:val="24"/>
        </w:rPr>
        <w:t>EnumSet.range</w:t>
      </w:r>
      <w:proofErr w:type="spellEnd"/>
      <w:r w:rsidRPr="008E3B83">
        <w:rPr>
          <w:rFonts w:ascii="Arial" w:eastAsia="Times New Roman" w:hAnsi="Arial" w:cs="Arial"/>
          <w:color w:val="000000"/>
          <w:sz w:val="24"/>
          <w:szCs w:val="24"/>
        </w:rPr>
        <w:t>.</w:t>
      </w:r>
    </w:p>
    <w:p w:rsidR="008E3B83" w:rsidRPr="008E3B83" w:rsidRDefault="008E3B83" w:rsidP="008B5466">
      <w:pPr>
        <w:shd w:val="clear" w:color="auto" w:fill="F0F0F0"/>
        <w:spacing w:before="100" w:beforeAutospacing="1" w:after="100" w:afterAutospacing="1" w:line="240" w:lineRule="auto"/>
        <w:ind w:left="300"/>
        <w:jc w:val="both"/>
        <w:rPr>
          <w:rFonts w:ascii="Arial" w:eastAsia="Times New Roman" w:hAnsi="Arial" w:cs="Arial"/>
          <w:color w:val="000000"/>
          <w:sz w:val="24"/>
          <w:szCs w:val="24"/>
        </w:rPr>
      </w:pPr>
      <w:r w:rsidRPr="008E3B83">
        <w:rPr>
          <w:rFonts w:ascii="Symbol" w:eastAsia="Times New Roman" w:hAnsi="Symbol" w:cs="Arial"/>
          <w:color w:val="000000"/>
          <w:sz w:val="20"/>
          <w:szCs w:val="20"/>
        </w:rPr>
        <w:t></w:t>
      </w:r>
      <w:r w:rsidRPr="008E3B83">
        <w:rPr>
          <w:rFonts w:ascii="Times New Roman" w:eastAsia="Times New Roman" w:hAnsi="Times New Roman" w:cs="Times New Roman"/>
          <w:color w:val="000000"/>
          <w:sz w:val="14"/>
          <w:szCs w:val="14"/>
        </w:rPr>
        <w:t>         </w:t>
      </w:r>
      <w:r w:rsidRPr="008E3B83">
        <w:rPr>
          <w:rFonts w:ascii="Arial" w:eastAsia="Times New Roman" w:hAnsi="Arial" w:cs="Arial"/>
          <w:color w:val="000000"/>
          <w:sz w:val="24"/>
          <w:szCs w:val="24"/>
        </w:rPr>
        <w:t xml:space="preserve">Constructors for an </w:t>
      </w:r>
      <w:proofErr w:type="spellStart"/>
      <w:r w:rsidRPr="008E3B83">
        <w:rPr>
          <w:rFonts w:ascii="Arial" w:eastAsia="Times New Roman" w:hAnsi="Arial" w:cs="Arial"/>
          <w:color w:val="000000"/>
          <w:sz w:val="24"/>
          <w:szCs w:val="24"/>
        </w:rPr>
        <w:t>enum</w:t>
      </w:r>
      <w:proofErr w:type="spellEnd"/>
      <w:r w:rsidRPr="008E3B83">
        <w:rPr>
          <w:rFonts w:ascii="Arial" w:eastAsia="Times New Roman" w:hAnsi="Arial" w:cs="Arial"/>
          <w:color w:val="000000"/>
          <w:sz w:val="24"/>
          <w:szCs w:val="24"/>
        </w:rPr>
        <w:t xml:space="preserve"> type should be declared as private. The compiler allows non private declares for constructors, but this seems misleading to the reader, since new can never be used with </w:t>
      </w:r>
      <w:proofErr w:type="spellStart"/>
      <w:r w:rsidRPr="008E3B83">
        <w:rPr>
          <w:rFonts w:ascii="Arial" w:eastAsia="Times New Roman" w:hAnsi="Arial" w:cs="Arial"/>
          <w:color w:val="000000"/>
          <w:sz w:val="24"/>
          <w:szCs w:val="24"/>
        </w:rPr>
        <w:t>enum</w:t>
      </w:r>
      <w:proofErr w:type="spellEnd"/>
      <w:r w:rsidRPr="008E3B83">
        <w:rPr>
          <w:rFonts w:ascii="Arial" w:eastAsia="Times New Roman" w:hAnsi="Arial" w:cs="Arial"/>
          <w:color w:val="000000"/>
          <w:sz w:val="24"/>
          <w:szCs w:val="24"/>
        </w:rPr>
        <w:t xml:space="preserve"> types.</w:t>
      </w:r>
    </w:p>
    <w:p w:rsidR="008E3B83" w:rsidRPr="008E3B83" w:rsidRDefault="008E3B83" w:rsidP="008B5466">
      <w:pPr>
        <w:shd w:val="clear" w:color="auto" w:fill="F0F0F0"/>
        <w:spacing w:before="100" w:beforeAutospacing="1" w:after="100" w:afterAutospacing="1" w:line="240" w:lineRule="auto"/>
        <w:ind w:left="300"/>
        <w:jc w:val="both"/>
        <w:rPr>
          <w:rFonts w:ascii="Arial" w:eastAsia="Times New Roman" w:hAnsi="Arial" w:cs="Arial"/>
          <w:color w:val="000000"/>
          <w:sz w:val="24"/>
          <w:szCs w:val="24"/>
        </w:rPr>
      </w:pPr>
      <w:r w:rsidRPr="008E3B83">
        <w:rPr>
          <w:rFonts w:ascii="Symbol" w:eastAsia="Times New Roman" w:hAnsi="Symbol" w:cs="Arial"/>
          <w:color w:val="000000"/>
          <w:sz w:val="20"/>
          <w:szCs w:val="20"/>
        </w:rPr>
        <w:t></w:t>
      </w:r>
      <w:r w:rsidRPr="008E3B83">
        <w:rPr>
          <w:rFonts w:ascii="Times New Roman" w:eastAsia="Times New Roman" w:hAnsi="Times New Roman" w:cs="Times New Roman"/>
          <w:color w:val="000000"/>
          <w:sz w:val="14"/>
          <w:szCs w:val="14"/>
        </w:rPr>
        <w:t>         </w:t>
      </w:r>
      <w:proofErr w:type="gramStart"/>
      <w:r w:rsidRPr="008E3B83">
        <w:rPr>
          <w:rFonts w:ascii="Arial" w:eastAsia="Times New Roman" w:hAnsi="Arial" w:cs="Arial"/>
          <w:color w:val="000000"/>
          <w:sz w:val="24"/>
          <w:szCs w:val="24"/>
        </w:rPr>
        <w:t>Since</w:t>
      </w:r>
      <w:proofErr w:type="gramEnd"/>
      <w:r w:rsidRPr="008E3B83">
        <w:rPr>
          <w:rFonts w:ascii="Arial" w:eastAsia="Times New Roman" w:hAnsi="Arial" w:cs="Arial"/>
          <w:color w:val="000000"/>
          <w:sz w:val="24"/>
          <w:szCs w:val="24"/>
        </w:rPr>
        <w:t xml:space="preserve"> these enumeration instances are all effectively singletons, they can be compared for equality using identity (“==”).</w:t>
      </w:r>
    </w:p>
    <w:p w:rsidR="008E3B83" w:rsidRPr="008E3B83" w:rsidRDefault="008E3B83" w:rsidP="008B5466">
      <w:pPr>
        <w:shd w:val="clear" w:color="auto" w:fill="F0F0F0"/>
        <w:spacing w:before="100" w:beforeAutospacing="1" w:after="100" w:afterAutospacing="1" w:line="240" w:lineRule="auto"/>
        <w:ind w:left="300"/>
        <w:jc w:val="both"/>
        <w:rPr>
          <w:rFonts w:ascii="Arial" w:eastAsia="Times New Roman" w:hAnsi="Arial" w:cs="Arial"/>
          <w:color w:val="000000"/>
          <w:sz w:val="24"/>
          <w:szCs w:val="24"/>
        </w:rPr>
      </w:pPr>
      <w:r w:rsidRPr="008E3B83">
        <w:rPr>
          <w:rFonts w:ascii="Symbol" w:eastAsia="Times New Roman" w:hAnsi="Symbol" w:cs="Arial"/>
          <w:color w:val="000000"/>
          <w:sz w:val="20"/>
          <w:szCs w:val="20"/>
        </w:rPr>
        <w:t></w:t>
      </w:r>
      <w:r w:rsidRPr="008E3B83">
        <w:rPr>
          <w:rFonts w:ascii="Times New Roman" w:eastAsia="Times New Roman" w:hAnsi="Times New Roman" w:cs="Times New Roman"/>
          <w:color w:val="000000"/>
          <w:sz w:val="14"/>
          <w:szCs w:val="14"/>
        </w:rPr>
        <w:t>         </w:t>
      </w:r>
      <w:proofErr w:type="gramStart"/>
      <w:r w:rsidRPr="008E3B83">
        <w:rPr>
          <w:rFonts w:ascii="Arial" w:eastAsia="Times New Roman" w:hAnsi="Arial" w:cs="Arial"/>
          <w:color w:val="000000"/>
          <w:sz w:val="24"/>
          <w:szCs w:val="24"/>
        </w:rPr>
        <w:t>you</w:t>
      </w:r>
      <w:proofErr w:type="gramEnd"/>
      <w:r w:rsidRPr="008E3B83">
        <w:rPr>
          <w:rFonts w:ascii="Arial" w:eastAsia="Times New Roman" w:hAnsi="Arial" w:cs="Arial"/>
          <w:color w:val="000000"/>
          <w:sz w:val="24"/>
          <w:szCs w:val="24"/>
        </w:rPr>
        <w:t xml:space="preserve"> can use </w:t>
      </w:r>
      <w:proofErr w:type="spellStart"/>
      <w:r w:rsidRPr="008E3B83">
        <w:rPr>
          <w:rFonts w:ascii="Arial" w:eastAsia="Times New Roman" w:hAnsi="Arial" w:cs="Arial"/>
          <w:color w:val="000000"/>
          <w:sz w:val="24"/>
          <w:szCs w:val="24"/>
        </w:rPr>
        <w:t>Enum</w:t>
      </w:r>
      <w:proofErr w:type="spellEnd"/>
      <w:r w:rsidRPr="008E3B83">
        <w:rPr>
          <w:rFonts w:ascii="Arial" w:eastAsia="Times New Roman" w:hAnsi="Arial" w:cs="Arial"/>
          <w:color w:val="000000"/>
          <w:sz w:val="24"/>
          <w:szCs w:val="24"/>
        </w:rPr>
        <w:t xml:space="preserve"> in Java inside Switch statement like </w:t>
      </w:r>
      <w:proofErr w:type="spellStart"/>
      <w:r w:rsidRPr="008E3B83">
        <w:rPr>
          <w:rFonts w:ascii="Arial" w:eastAsia="Times New Roman" w:hAnsi="Arial" w:cs="Arial"/>
          <w:color w:val="000000"/>
          <w:sz w:val="24"/>
          <w:szCs w:val="24"/>
        </w:rPr>
        <w:t>int</w:t>
      </w:r>
      <w:proofErr w:type="spellEnd"/>
      <w:r w:rsidRPr="008E3B83">
        <w:rPr>
          <w:rFonts w:ascii="Arial" w:eastAsia="Times New Roman" w:hAnsi="Arial" w:cs="Arial"/>
          <w:color w:val="000000"/>
          <w:sz w:val="24"/>
          <w:szCs w:val="24"/>
        </w:rPr>
        <w:t xml:space="preserve"> or char primitive data type</w:t>
      </w:r>
    </w:p>
    <w:p w:rsidR="008E3B83" w:rsidRPr="008E3B83" w:rsidRDefault="00CC10C7" w:rsidP="00CC10C7">
      <w:pPr>
        <w:spacing w:before="100" w:beforeAutospacing="1" w:after="100" w:afterAutospacing="1" w:line="240" w:lineRule="auto"/>
        <w:outlineLvl w:val="2"/>
        <w:rPr>
          <w:rFonts w:ascii="Arial" w:eastAsia="Times New Roman" w:hAnsi="Arial" w:cs="Arial"/>
          <w:b/>
          <w:bCs/>
          <w:color w:val="000000"/>
          <w:sz w:val="27"/>
          <w:szCs w:val="27"/>
        </w:rPr>
      </w:pPr>
      <w:r>
        <w:rPr>
          <w:rFonts w:ascii="Trebuchet MS" w:eastAsia="Times New Roman" w:hAnsi="Trebuchet MS" w:cs="Arial"/>
          <w:b/>
          <w:bCs/>
          <w:color w:val="0863A5"/>
          <w:sz w:val="26"/>
          <w:szCs w:val="26"/>
        </w:rPr>
        <w:t>Q</w:t>
      </w:r>
      <w:r w:rsidR="008E3B83" w:rsidRPr="008E3B83">
        <w:rPr>
          <w:rFonts w:ascii="Trebuchet MS" w:eastAsia="Times New Roman" w:hAnsi="Trebuchet MS" w:cs="Arial"/>
          <w:b/>
          <w:bCs/>
          <w:color w:val="0863A5"/>
          <w:sz w:val="26"/>
          <w:szCs w:val="26"/>
        </w:rPr>
        <w:t>: </w:t>
      </w:r>
      <w:r w:rsidR="008E3B83" w:rsidRPr="008E3B83">
        <w:rPr>
          <w:rFonts w:ascii="Trebuchet MS" w:eastAsia="Times New Roman" w:hAnsi="Trebuchet MS" w:cs="Arial"/>
          <w:b/>
          <w:bCs/>
          <w:color w:val="0863A5"/>
          <w:sz w:val="26"/>
          <w:szCs w:val="26"/>
          <w:u w:val="single"/>
        </w:rPr>
        <w:t xml:space="preserve">What is </w:t>
      </w:r>
      <w:r>
        <w:rPr>
          <w:rFonts w:ascii="Trebuchet MS" w:eastAsia="Times New Roman" w:hAnsi="Trebuchet MS" w:cs="Arial"/>
          <w:b/>
          <w:bCs/>
          <w:color w:val="0863A5"/>
          <w:sz w:val="26"/>
          <w:szCs w:val="26"/>
          <w:u w:val="single"/>
        </w:rPr>
        <w:t xml:space="preserve">     </w:t>
      </w:r>
      <w:proofErr w:type="spellStart"/>
      <w:r w:rsidR="008E3B83" w:rsidRPr="008E3B83">
        <w:rPr>
          <w:rFonts w:ascii="Trebuchet MS" w:eastAsia="Times New Roman" w:hAnsi="Trebuchet MS" w:cs="Arial"/>
          <w:b/>
          <w:bCs/>
          <w:color w:val="0863A5"/>
          <w:sz w:val="26"/>
          <w:szCs w:val="26"/>
          <w:u w:val="single"/>
        </w:rPr>
        <w:t>CountDownLatch</w:t>
      </w:r>
      <w:proofErr w:type="spellEnd"/>
      <w:r w:rsidR="008E3B83" w:rsidRPr="008E3B83">
        <w:rPr>
          <w:rFonts w:ascii="Trebuchet MS" w:eastAsia="Times New Roman" w:hAnsi="Trebuchet MS" w:cs="Arial"/>
          <w:b/>
          <w:bCs/>
          <w:color w:val="0863A5"/>
          <w:sz w:val="26"/>
          <w:szCs w:val="26"/>
          <w:u w:val="single"/>
        </w:rPr>
        <w:t>,</w:t>
      </w:r>
      <w:proofErr w:type="gramStart"/>
      <w:r w:rsidR="008E3B83" w:rsidRPr="008E3B83">
        <w:rPr>
          <w:rFonts w:ascii="Trebuchet MS" w:eastAsia="Times New Roman" w:hAnsi="Trebuchet MS" w:cs="Arial"/>
          <w:b/>
          <w:bCs/>
          <w:color w:val="0863A5"/>
          <w:sz w:val="26"/>
          <w:szCs w:val="26"/>
          <w:u w:val="single"/>
        </w:rPr>
        <w:t xml:space="preserve">  </w:t>
      </w:r>
      <w:proofErr w:type="spellStart"/>
      <w:r w:rsidR="008E3B83" w:rsidRPr="008E3B83">
        <w:rPr>
          <w:rFonts w:ascii="Trebuchet MS" w:eastAsia="Times New Roman" w:hAnsi="Trebuchet MS" w:cs="Arial"/>
          <w:b/>
          <w:bCs/>
          <w:color w:val="0863A5"/>
          <w:sz w:val="26"/>
          <w:szCs w:val="26"/>
          <w:u w:val="single"/>
        </w:rPr>
        <w:t>CyclicBarrier</w:t>
      </w:r>
      <w:proofErr w:type="spellEnd"/>
      <w:proofErr w:type="gramEnd"/>
      <w:r w:rsidR="008E3B83" w:rsidRPr="008E3B83">
        <w:rPr>
          <w:rFonts w:ascii="Trebuchet MS" w:eastAsia="Times New Roman" w:hAnsi="Trebuchet MS" w:cs="Arial"/>
          <w:b/>
          <w:bCs/>
          <w:color w:val="0863A5"/>
          <w:sz w:val="26"/>
          <w:szCs w:val="26"/>
          <w:u w:val="single"/>
        </w:rPr>
        <w:t>, </w:t>
      </w:r>
      <w:proofErr w:type="spellStart"/>
      <w:r w:rsidR="00684EC3">
        <w:fldChar w:fldCharType="begin"/>
      </w:r>
      <w:r w:rsidR="00684EC3">
        <w:instrText xml:space="preserve"> HYPERLINK "http://howtodoinjava.com/2013/05/27/best-practices-for-using-concurrenthashmap/" \t "_blank" \o "Best practices for using ConcurrentHashMap" </w:instrText>
      </w:r>
      <w:r w:rsidR="00684EC3">
        <w:fldChar w:fldCharType="separate"/>
      </w:r>
      <w:r w:rsidR="008E3B83" w:rsidRPr="008E3B83">
        <w:rPr>
          <w:rFonts w:ascii="Trebuchet MS" w:eastAsia="Times New Roman" w:hAnsi="Trebuchet MS" w:cs="Arial"/>
          <w:b/>
          <w:bCs/>
          <w:color w:val="0863A5"/>
          <w:sz w:val="26"/>
          <w:szCs w:val="26"/>
          <w:u w:val="single"/>
        </w:rPr>
        <w:t>ConcurrentHashMap</w:t>
      </w:r>
      <w:proofErr w:type="spellEnd"/>
      <w:r w:rsidR="00684EC3">
        <w:rPr>
          <w:rFonts w:ascii="Trebuchet MS" w:eastAsia="Times New Roman" w:hAnsi="Trebuchet MS" w:cs="Arial"/>
          <w:b/>
          <w:bCs/>
          <w:color w:val="0863A5"/>
          <w:sz w:val="26"/>
          <w:szCs w:val="26"/>
          <w:u w:val="single"/>
        </w:rPr>
        <w:fldChar w:fldCharType="end"/>
      </w:r>
      <w:r w:rsidR="008E3B83" w:rsidRPr="008E3B83">
        <w:rPr>
          <w:rFonts w:ascii="Trebuchet MS" w:eastAsia="Times New Roman" w:hAnsi="Trebuchet MS" w:cs="Arial"/>
          <w:b/>
          <w:bCs/>
          <w:color w:val="0863A5"/>
          <w:sz w:val="26"/>
          <w:szCs w:val="26"/>
          <w:u w:val="single"/>
        </w:rPr>
        <w:t> and </w:t>
      </w:r>
      <w:proofErr w:type="spellStart"/>
      <w:r w:rsidR="00684EC3">
        <w:fldChar w:fldCharType="begin"/>
      </w:r>
      <w:r w:rsidR="00684EC3">
        <w:instrText xml:space="preserve"> HYPERLINK "http://howtodoinjava.com/2012/10/20/how-to-use-blockingqueue-and-threadpoolexecutor-in-java/" \t "_blank" \o "How to use BlockingQueue and ThreadPoolExecutor in java" </w:instrText>
      </w:r>
      <w:r w:rsidR="00684EC3">
        <w:fldChar w:fldCharType="separate"/>
      </w:r>
      <w:r w:rsidR="008E3B83" w:rsidRPr="008E3B83">
        <w:rPr>
          <w:rFonts w:ascii="Trebuchet MS" w:eastAsia="Times New Roman" w:hAnsi="Trebuchet MS" w:cs="Arial"/>
          <w:b/>
          <w:bCs/>
          <w:color w:val="0863A5"/>
          <w:sz w:val="26"/>
          <w:szCs w:val="26"/>
          <w:u w:val="single"/>
        </w:rPr>
        <w:t>BlockingQueue</w:t>
      </w:r>
      <w:proofErr w:type="spellEnd"/>
      <w:r w:rsidR="00684EC3">
        <w:rPr>
          <w:rFonts w:ascii="Trebuchet MS" w:eastAsia="Times New Roman" w:hAnsi="Trebuchet MS" w:cs="Arial"/>
          <w:b/>
          <w:bCs/>
          <w:color w:val="0863A5"/>
          <w:sz w:val="26"/>
          <w:szCs w:val="26"/>
          <w:u w:val="single"/>
        </w:rPr>
        <w:fldChar w:fldCharType="end"/>
      </w:r>
      <w:r w:rsidR="008E3B83" w:rsidRPr="008E3B83">
        <w:rPr>
          <w:rFonts w:ascii="Trebuchet MS" w:eastAsia="Times New Roman" w:hAnsi="Trebuchet MS" w:cs="Arial"/>
          <w:b/>
          <w:bCs/>
          <w:color w:val="0863A5"/>
          <w:sz w:val="26"/>
          <w:szCs w:val="26"/>
          <w:u w:val="single"/>
        </w:rPr>
        <w:t> ?</w:t>
      </w:r>
    </w:p>
    <w:p w:rsidR="008E3B83" w:rsidRPr="008E3B83" w:rsidRDefault="008E3B83" w:rsidP="008B5466">
      <w:pPr>
        <w:spacing w:before="100" w:beforeAutospacing="1" w:after="100" w:afterAutospacing="1" w:line="240" w:lineRule="auto"/>
        <w:jc w:val="both"/>
        <w:outlineLvl w:val="2"/>
        <w:rPr>
          <w:rFonts w:ascii="Arial" w:eastAsia="Times New Roman" w:hAnsi="Arial" w:cs="Arial"/>
          <w:b/>
          <w:bCs/>
          <w:color w:val="000000"/>
          <w:sz w:val="27"/>
          <w:szCs w:val="27"/>
        </w:rPr>
      </w:pPr>
      <w:proofErr w:type="spellStart"/>
      <w:r w:rsidRPr="008E3B83">
        <w:rPr>
          <w:rFonts w:ascii="Trebuchet MS" w:eastAsia="Times New Roman" w:hAnsi="Trebuchet MS" w:cs="Arial"/>
          <w:b/>
          <w:bCs/>
          <w:color w:val="0863A5"/>
          <w:sz w:val="27"/>
          <w:szCs w:val="27"/>
          <w:u w:val="single"/>
        </w:rPr>
        <w:t>CountDownLatch</w:t>
      </w:r>
      <w:proofErr w:type="spellEnd"/>
      <w:r w:rsidRPr="008E3B83">
        <w:rPr>
          <w:rFonts w:ascii="Verdana" w:eastAsia="Times New Roman" w:hAnsi="Verdana" w:cs="Arial"/>
          <w:color w:val="000000"/>
          <w:sz w:val="20"/>
          <w:szCs w:val="20"/>
          <w:bdr w:val="none" w:sz="0" w:space="0" w:color="auto" w:frame="1"/>
        </w:rPr>
        <w:t xml:space="preserve"> was introduced with JDK 1.5 along with other concurrent utilities like </w:t>
      </w:r>
      <w:proofErr w:type="spellStart"/>
      <w:r w:rsidRPr="008E3B83">
        <w:rPr>
          <w:rFonts w:ascii="Verdana" w:eastAsia="Times New Roman" w:hAnsi="Verdana" w:cs="Arial"/>
          <w:color w:val="000000"/>
          <w:sz w:val="20"/>
          <w:szCs w:val="20"/>
          <w:bdr w:val="none" w:sz="0" w:space="0" w:color="auto" w:frame="1"/>
        </w:rPr>
        <w:t>CyclicBarrier</w:t>
      </w:r>
      <w:proofErr w:type="spellEnd"/>
      <w:r w:rsidRPr="008E3B83">
        <w:rPr>
          <w:rFonts w:ascii="Verdana" w:eastAsia="Times New Roman" w:hAnsi="Verdana" w:cs="Arial"/>
          <w:color w:val="000000"/>
          <w:sz w:val="20"/>
          <w:szCs w:val="20"/>
          <w:bdr w:val="none" w:sz="0" w:space="0" w:color="auto" w:frame="1"/>
        </w:rPr>
        <w:t>, Semaphore, </w:t>
      </w:r>
      <w:proofErr w:type="spellStart"/>
      <w:r w:rsidR="00684EC3">
        <w:fldChar w:fldCharType="begin"/>
      </w:r>
      <w:r w:rsidR="00684EC3">
        <w:instrText xml:space="preserve"> HYPERLINK "http://howtodoinjava.com/2013/05/27/best-practices-for-using-concurrenthashmap/" \t "_blank" \o "Best practices for using ConcurrentHashMap" </w:instrText>
      </w:r>
      <w:r w:rsidR="00684EC3">
        <w:fldChar w:fldCharType="separate"/>
      </w:r>
      <w:r w:rsidRPr="008E3B83">
        <w:rPr>
          <w:rFonts w:ascii="Verdana" w:eastAsia="Times New Roman" w:hAnsi="Verdana" w:cs="Arial"/>
          <w:color w:val="000000"/>
          <w:sz w:val="20"/>
          <w:szCs w:val="20"/>
          <w:u w:val="single"/>
          <w:bdr w:val="none" w:sz="0" w:space="0" w:color="auto" w:frame="1"/>
        </w:rPr>
        <w:t>ConcurrentHashMap</w:t>
      </w:r>
      <w:proofErr w:type="spellEnd"/>
      <w:r w:rsidR="00684EC3">
        <w:rPr>
          <w:rFonts w:ascii="Verdana" w:eastAsia="Times New Roman" w:hAnsi="Verdana" w:cs="Arial"/>
          <w:color w:val="000000"/>
          <w:sz w:val="20"/>
          <w:szCs w:val="20"/>
          <w:u w:val="single"/>
          <w:bdr w:val="none" w:sz="0" w:space="0" w:color="auto" w:frame="1"/>
        </w:rPr>
        <w:fldChar w:fldCharType="end"/>
      </w:r>
      <w:r w:rsidRPr="008E3B83">
        <w:rPr>
          <w:rFonts w:ascii="Verdana" w:eastAsia="Times New Roman" w:hAnsi="Verdana" w:cs="Arial"/>
          <w:color w:val="000000"/>
          <w:sz w:val="20"/>
          <w:szCs w:val="20"/>
          <w:bdr w:val="none" w:sz="0" w:space="0" w:color="auto" w:frame="1"/>
        </w:rPr>
        <w:t> </w:t>
      </w:r>
      <w:proofErr w:type="spellStart"/>
      <w:r w:rsidRPr="008E3B83">
        <w:rPr>
          <w:rFonts w:ascii="Verdana" w:eastAsia="Times New Roman" w:hAnsi="Verdana" w:cs="Arial"/>
          <w:color w:val="000000"/>
          <w:sz w:val="20"/>
          <w:szCs w:val="20"/>
          <w:bdr w:val="none" w:sz="0" w:space="0" w:color="auto" w:frame="1"/>
        </w:rPr>
        <w:t>and</w:t>
      </w:r>
      <w:hyperlink r:id="rId31" w:tgtFrame="_blank" w:tooltip="How to use BlockingQueue and ThreadPoolExecutor in java" w:history="1">
        <w:r w:rsidRPr="008E3B83">
          <w:rPr>
            <w:rFonts w:ascii="Verdana" w:eastAsia="Times New Roman" w:hAnsi="Verdana" w:cs="Arial"/>
            <w:color w:val="000000"/>
            <w:sz w:val="20"/>
            <w:szCs w:val="20"/>
            <w:u w:val="single"/>
            <w:bdr w:val="none" w:sz="0" w:space="0" w:color="auto" w:frame="1"/>
          </w:rPr>
          <w:t>BlockingQueue</w:t>
        </w:r>
        <w:proofErr w:type="spellEnd"/>
      </w:hyperlink>
      <w:r w:rsidRPr="008E3B83">
        <w:rPr>
          <w:rFonts w:ascii="Verdana" w:eastAsia="Times New Roman" w:hAnsi="Verdana" w:cs="Arial"/>
          <w:color w:val="000000"/>
          <w:sz w:val="20"/>
          <w:szCs w:val="20"/>
          <w:bdr w:val="none" w:sz="0" w:space="0" w:color="auto" w:frame="1"/>
        </w:rPr>
        <w:t xml:space="preserve"> in java.util.concurrent package. This class enables a java thread to wait until other set of threads completes their tasks. </w:t>
      </w:r>
      <w:proofErr w:type="gramStart"/>
      <w:r w:rsidRPr="008E3B83">
        <w:rPr>
          <w:rFonts w:ascii="Verdana" w:eastAsia="Times New Roman" w:hAnsi="Verdana" w:cs="Arial"/>
          <w:color w:val="000000"/>
          <w:sz w:val="20"/>
          <w:szCs w:val="20"/>
          <w:bdr w:val="none" w:sz="0" w:space="0" w:color="auto" w:frame="1"/>
        </w:rPr>
        <w:t>e.g</w:t>
      </w:r>
      <w:proofErr w:type="gramEnd"/>
      <w:r w:rsidRPr="008E3B83">
        <w:rPr>
          <w:rFonts w:ascii="Verdana" w:eastAsia="Times New Roman" w:hAnsi="Verdana" w:cs="Arial"/>
          <w:color w:val="000000"/>
          <w:sz w:val="20"/>
          <w:szCs w:val="20"/>
          <w:bdr w:val="none" w:sz="0" w:space="0" w:color="auto" w:frame="1"/>
        </w:rPr>
        <w:t>. Application’s main thread want to wait, till other service threads which are responsible for starting framework services have completed started all services.</w:t>
      </w:r>
    </w:p>
    <w:p w:rsidR="008E3B83" w:rsidRPr="008E3B83" w:rsidRDefault="008E3B83" w:rsidP="008B5466">
      <w:pPr>
        <w:spacing w:before="100" w:beforeAutospacing="1" w:after="100" w:afterAutospacing="1" w:line="240" w:lineRule="auto"/>
        <w:jc w:val="both"/>
        <w:outlineLvl w:val="2"/>
        <w:rPr>
          <w:rFonts w:ascii="Arial" w:eastAsia="Times New Roman" w:hAnsi="Arial" w:cs="Arial"/>
          <w:b/>
          <w:bCs/>
          <w:color w:val="000000"/>
          <w:sz w:val="27"/>
          <w:szCs w:val="27"/>
        </w:rPr>
      </w:pPr>
      <w:proofErr w:type="spellStart"/>
      <w:r w:rsidRPr="008E3B83">
        <w:rPr>
          <w:rFonts w:ascii="Verdana" w:eastAsia="Times New Roman" w:hAnsi="Verdana" w:cs="Arial"/>
          <w:color w:val="000000"/>
          <w:sz w:val="20"/>
          <w:szCs w:val="20"/>
          <w:bdr w:val="none" w:sz="0" w:space="0" w:color="auto" w:frame="1"/>
        </w:rPr>
        <w:t>CountDownLatch</w:t>
      </w:r>
      <w:proofErr w:type="spellEnd"/>
      <w:r w:rsidRPr="008E3B83">
        <w:rPr>
          <w:rFonts w:ascii="Verdana" w:eastAsia="Times New Roman" w:hAnsi="Verdana" w:cs="Arial"/>
          <w:color w:val="000000"/>
          <w:sz w:val="20"/>
          <w:szCs w:val="20"/>
          <w:bdr w:val="none" w:sz="0" w:space="0" w:color="auto" w:frame="1"/>
        </w:rPr>
        <w:t xml:space="preserve"> works by having a counter initialized with number of threads, which is decremented each time a thread complete its execution. When count reaches to zero, it means all threads have completed their execution, and </w:t>
      </w:r>
      <w:proofErr w:type="gramStart"/>
      <w:r w:rsidRPr="008E3B83">
        <w:rPr>
          <w:rFonts w:ascii="Verdana" w:eastAsia="Times New Roman" w:hAnsi="Verdana" w:cs="Arial"/>
          <w:color w:val="000000"/>
          <w:sz w:val="20"/>
          <w:szCs w:val="20"/>
          <w:bdr w:val="none" w:sz="0" w:space="0" w:color="auto" w:frame="1"/>
        </w:rPr>
        <w:t>thread waiting on latch resume</w:t>
      </w:r>
      <w:proofErr w:type="gramEnd"/>
      <w:r w:rsidRPr="008E3B83">
        <w:rPr>
          <w:rFonts w:ascii="Verdana" w:eastAsia="Times New Roman" w:hAnsi="Verdana" w:cs="Arial"/>
          <w:color w:val="000000"/>
          <w:sz w:val="20"/>
          <w:szCs w:val="20"/>
          <w:bdr w:val="none" w:sz="0" w:space="0" w:color="auto" w:frame="1"/>
        </w:rPr>
        <w:t xml:space="preserve"> the execution.</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1F497D"/>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Verdana" w:eastAsia="Times New Roman" w:hAnsi="Verdana" w:cs="Arial"/>
          <w:color w:val="000000"/>
          <w:sz w:val="20"/>
          <w:szCs w:val="20"/>
          <w:bdr w:val="none" w:sz="0" w:space="0" w:color="auto" w:frame="1"/>
        </w:rPr>
        <w:t xml:space="preserve">More </w:t>
      </w:r>
      <w:proofErr w:type="gramStart"/>
      <w:r w:rsidRPr="008E3B83">
        <w:rPr>
          <w:rFonts w:ascii="Verdana" w:eastAsia="Times New Roman" w:hAnsi="Verdana" w:cs="Arial"/>
          <w:color w:val="000000"/>
          <w:sz w:val="20"/>
          <w:szCs w:val="20"/>
          <w:bdr w:val="none" w:sz="0" w:space="0" w:color="auto" w:frame="1"/>
        </w:rPr>
        <w:t>here  :</w:t>
      </w:r>
      <w:proofErr w:type="gramEnd"/>
    </w:p>
    <w:p w:rsidR="008E3B83" w:rsidRPr="008E3B83" w:rsidRDefault="00792BE1" w:rsidP="008B5466">
      <w:pPr>
        <w:spacing w:before="100" w:beforeAutospacing="1" w:after="100" w:afterAutospacing="1" w:line="240" w:lineRule="auto"/>
        <w:jc w:val="both"/>
        <w:rPr>
          <w:rFonts w:ascii="Arial" w:eastAsia="Times New Roman" w:hAnsi="Arial" w:cs="Arial"/>
          <w:color w:val="000000"/>
          <w:sz w:val="24"/>
          <w:szCs w:val="24"/>
        </w:rPr>
      </w:pPr>
      <w:hyperlink r:id="rId32" w:tgtFrame="_blank" w:history="1">
        <w:r w:rsidR="008E3B83" w:rsidRPr="008E3B83">
          <w:rPr>
            <w:rFonts w:ascii="Arial" w:eastAsia="Times New Roman" w:hAnsi="Arial" w:cs="Arial"/>
            <w:color w:val="1155CC"/>
            <w:sz w:val="24"/>
            <w:szCs w:val="24"/>
            <w:u w:val="single"/>
          </w:rPr>
          <w:t>http://howtodoinjava.com/2013/07/18/when-to-use-countdownlatch-java-concurrency-example-tutorial/</w:t>
        </w:r>
      </w:hyperlink>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1F497D"/>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spellStart"/>
      <w:r w:rsidRPr="008E3B83">
        <w:rPr>
          <w:rFonts w:ascii="Trebuchet MS" w:eastAsia="Times New Roman" w:hAnsi="Trebuchet MS" w:cs="Arial"/>
          <w:b/>
          <w:bCs/>
          <w:color w:val="0863A5"/>
          <w:sz w:val="24"/>
          <w:szCs w:val="24"/>
          <w:u w:val="single"/>
        </w:rPr>
        <w:t>CyclicBarrier</w:t>
      </w:r>
      <w:proofErr w:type="spellEnd"/>
    </w:p>
    <w:p w:rsidR="008E3B83" w:rsidRPr="008E3B83" w:rsidRDefault="008E3B83" w:rsidP="008B5466">
      <w:pPr>
        <w:spacing w:before="100" w:beforeAutospacing="1" w:after="100" w:afterAutospacing="1" w:line="240" w:lineRule="auto"/>
        <w:jc w:val="both"/>
        <w:outlineLvl w:val="2"/>
        <w:rPr>
          <w:rFonts w:ascii="Arial" w:eastAsia="Times New Roman" w:hAnsi="Arial" w:cs="Arial"/>
          <w:b/>
          <w:bCs/>
          <w:color w:val="000000"/>
          <w:sz w:val="27"/>
          <w:szCs w:val="27"/>
        </w:rPr>
      </w:pPr>
      <w:r w:rsidRPr="008E3B83">
        <w:rPr>
          <w:rFonts w:ascii="Verdana" w:eastAsia="Times New Roman" w:hAnsi="Verdana" w:cs="Arial"/>
          <w:color w:val="000000"/>
          <w:sz w:val="20"/>
          <w:szCs w:val="20"/>
          <w:bdr w:val="none" w:sz="0" w:space="0" w:color="auto" w:frame="1"/>
        </w:rPr>
        <w:t xml:space="preserve">The </w:t>
      </w:r>
      <w:proofErr w:type="spellStart"/>
      <w:r w:rsidRPr="008E3B83">
        <w:rPr>
          <w:rFonts w:ascii="Verdana" w:eastAsia="Times New Roman" w:hAnsi="Verdana" w:cs="Arial"/>
          <w:color w:val="000000"/>
          <w:sz w:val="20"/>
          <w:szCs w:val="20"/>
          <w:bdr w:val="none" w:sz="0" w:space="0" w:color="auto" w:frame="1"/>
        </w:rPr>
        <w:t>java.util.concurrent.CyclicBarrier</w:t>
      </w:r>
      <w:proofErr w:type="spellEnd"/>
      <w:r w:rsidRPr="008E3B83">
        <w:rPr>
          <w:rFonts w:ascii="Verdana" w:eastAsia="Times New Roman" w:hAnsi="Verdana" w:cs="Arial"/>
          <w:color w:val="000000"/>
          <w:sz w:val="20"/>
          <w:szCs w:val="20"/>
          <w:bdr w:val="none" w:sz="0" w:space="0" w:color="auto" w:frame="1"/>
        </w:rPr>
        <w:t xml:space="preserve"> class is a synchronization mechanism that can synchronize threads progressing through some algorithm. In other words, it is a barrier that all threads must wait at, until all threads reach it, before any of the threads can continue. Here is a diagram illustrating that: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Verdana" w:eastAsia="Times New Roman" w:hAnsi="Verdana" w:cs="Arial"/>
          <w:color w:val="000000"/>
          <w:sz w:val="20"/>
          <w:szCs w:val="20"/>
          <w:bdr w:val="none" w:sz="0" w:space="0" w:color="auto" w:frame="1"/>
        </w:rPr>
        <w:lastRenderedPageBreak/>
        <w:t xml:space="preserve">The waiting </w:t>
      </w:r>
      <w:proofErr w:type="gramStart"/>
      <w:r w:rsidRPr="008E3B83">
        <w:rPr>
          <w:rFonts w:ascii="Verdana" w:eastAsia="Times New Roman" w:hAnsi="Verdana" w:cs="Arial"/>
          <w:color w:val="000000"/>
          <w:sz w:val="20"/>
          <w:szCs w:val="20"/>
          <w:bdr w:val="none" w:sz="0" w:space="0" w:color="auto" w:frame="1"/>
        </w:rPr>
        <w:t>threads waits</w:t>
      </w:r>
      <w:proofErr w:type="gramEnd"/>
      <w:r w:rsidRPr="008E3B83">
        <w:rPr>
          <w:rFonts w:ascii="Verdana" w:eastAsia="Times New Roman" w:hAnsi="Verdana" w:cs="Arial"/>
          <w:color w:val="000000"/>
          <w:sz w:val="20"/>
          <w:szCs w:val="20"/>
          <w:bdr w:val="none" w:sz="0" w:space="0" w:color="auto" w:frame="1"/>
        </w:rPr>
        <w:t xml:space="preserve"> at the </w:t>
      </w:r>
      <w:proofErr w:type="spellStart"/>
      <w:r w:rsidRPr="008E3B83">
        <w:rPr>
          <w:rFonts w:ascii="Verdana" w:eastAsia="Times New Roman" w:hAnsi="Verdana" w:cs="Arial"/>
          <w:color w:val="000000"/>
          <w:sz w:val="20"/>
          <w:szCs w:val="20"/>
          <w:bdr w:val="none" w:sz="0" w:space="0" w:color="auto" w:frame="1"/>
        </w:rPr>
        <w:t>CyclicBarrier</w:t>
      </w:r>
      <w:proofErr w:type="spellEnd"/>
      <w:r w:rsidRPr="008E3B83">
        <w:rPr>
          <w:rFonts w:ascii="Verdana" w:eastAsia="Times New Roman" w:hAnsi="Verdana" w:cs="Arial"/>
          <w:color w:val="000000"/>
          <w:sz w:val="20"/>
          <w:szCs w:val="20"/>
          <w:bdr w:val="none" w:sz="0" w:space="0" w:color="auto" w:frame="1"/>
        </w:rPr>
        <w:t xml:space="preserve"> until either:</w:t>
      </w:r>
    </w:p>
    <w:p w:rsidR="008E3B83" w:rsidRPr="008E3B83" w:rsidRDefault="008E3B83" w:rsidP="008B5466">
      <w:pPr>
        <w:numPr>
          <w:ilvl w:val="0"/>
          <w:numId w:val="2"/>
        </w:numPr>
        <w:spacing w:before="100" w:beforeAutospacing="1" w:after="100" w:afterAutospacing="1" w:line="240" w:lineRule="auto"/>
        <w:jc w:val="both"/>
        <w:rPr>
          <w:rFonts w:ascii="Arial" w:eastAsia="Times New Roman" w:hAnsi="Arial" w:cs="Arial"/>
          <w:color w:val="000000"/>
          <w:sz w:val="24"/>
          <w:szCs w:val="24"/>
        </w:rPr>
      </w:pPr>
      <w:r w:rsidRPr="008E3B83">
        <w:rPr>
          <w:rFonts w:ascii="Verdana" w:eastAsia="Times New Roman" w:hAnsi="Verdana" w:cs="Arial"/>
          <w:color w:val="000000"/>
          <w:sz w:val="20"/>
          <w:szCs w:val="20"/>
          <w:bdr w:val="none" w:sz="0" w:space="0" w:color="auto" w:frame="1"/>
        </w:rPr>
        <w:t>The last thread arrives (calls await() )</w:t>
      </w:r>
    </w:p>
    <w:p w:rsidR="008E3B83" w:rsidRPr="008E3B83" w:rsidRDefault="008E3B83" w:rsidP="008B5466">
      <w:pPr>
        <w:numPr>
          <w:ilvl w:val="0"/>
          <w:numId w:val="2"/>
        </w:numPr>
        <w:spacing w:before="100" w:beforeAutospacing="1" w:after="100" w:afterAutospacing="1" w:line="240" w:lineRule="auto"/>
        <w:jc w:val="both"/>
        <w:rPr>
          <w:rFonts w:ascii="Arial" w:eastAsia="Times New Roman" w:hAnsi="Arial" w:cs="Arial"/>
          <w:color w:val="000000"/>
          <w:sz w:val="24"/>
          <w:szCs w:val="24"/>
        </w:rPr>
      </w:pPr>
      <w:r w:rsidRPr="008E3B83">
        <w:rPr>
          <w:rFonts w:ascii="Verdana" w:eastAsia="Times New Roman" w:hAnsi="Verdana" w:cs="Arial"/>
          <w:color w:val="000000"/>
          <w:sz w:val="20"/>
          <w:szCs w:val="20"/>
          <w:bdr w:val="none" w:sz="0" w:space="0" w:color="auto" w:frame="1"/>
        </w:rPr>
        <w:t>The thread is interrupted by another thread (another thread calls its interrupt() method)</w:t>
      </w:r>
    </w:p>
    <w:p w:rsidR="008E3B83" w:rsidRPr="008E3B83" w:rsidRDefault="008E3B83" w:rsidP="008B5466">
      <w:pPr>
        <w:numPr>
          <w:ilvl w:val="0"/>
          <w:numId w:val="2"/>
        </w:numPr>
        <w:spacing w:before="100" w:beforeAutospacing="1" w:after="100" w:afterAutospacing="1" w:line="240" w:lineRule="auto"/>
        <w:jc w:val="both"/>
        <w:rPr>
          <w:rFonts w:ascii="Arial" w:eastAsia="Times New Roman" w:hAnsi="Arial" w:cs="Arial"/>
          <w:color w:val="000000"/>
          <w:sz w:val="24"/>
          <w:szCs w:val="24"/>
        </w:rPr>
      </w:pPr>
      <w:r w:rsidRPr="008E3B83">
        <w:rPr>
          <w:rFonts w:ascii="Verdana" w:eastAsia="Times New Roman" w:hAnsi="Verdana" w:cs="Arial"/>
          <w:color w:val="000000"/>
          <w:sz w:val="20"/>
          <w:szCs w:val="20"/>
          <w:bdr w:val="none" w:sz="0" w:space="0" w:color="auto" w:frame="1"/>
        </w:rPr>
        <w:t>Another waiting thread is interrupted</w:t>
      </w:r>
    </w:p>
    <w:p w:rsidR="008E3B83" w:rsidRPr="008E3B83" w:rsidRDefault="008E3B83" w:rsidP="008B5466">
      <w:pPr>
        <w:numPr>
          <w:ilvl w:val="0"/>
          <w:numId w:val="2"/>
        </w:numPr>
        <w:spacing w:before="100" w:beforeAutospacing="1" w:after="100" w:afterAutospacing="1" w:line="240" w:lineRule="auto"/>
        <w:jc w:val="both"/>
        <w:rPr>
          <w:rFonts w:ascii="Arial" w:eastAsia="Times New Roman" w:hAnsi="Arial" w:cs="Arial"/>
          <w:color w:val="000000"/>
          <w:sz w:val="24"/>
          <w:szCs w:val="24"/>
        </w:rPr>
      </w:pPr>
      <w:r w:rsidRPr="008E3B83">
        <w:rPr>
          <w:rFonts w:ascii="Verdana" w:eastAsia="Times New Roman" w:hAnsi="Verdana" w:cs="Arial"/>
          <w:color w:val="000000"/>
          <w:sz w:val="20"/>
          <w:szCs w:val="20"/>
          <w:bdr w:val="none" w:sz="0" w:space="0" w:color="auto" w:frame="1"/>
        </w:rPr>
        <w:t xml:space="preserve">Another waiting thread times out while waiting at the </w:t>
      </w:r>
      <w:proofErr w:type="spellStart"/>
      <w:r w:rsidRPr="008E3B83">
        <w:rPr>
          <w:rFonts w:ascii="Verdana" w:eastAsia="Times New Roman" w:hAnsi="Verdana" w:cs="Arial"/>
          <w:color w:val="000000"/>
          <w:sz w:val="20"/>
          <w:szCs w:val="20"/>
          <w:bdr w:val="none" w:sz="0" w:space="0" w:color="auto" w:frame="1"/>
        </w:rPr>
        <w:t>CyclicBarrier</w:t>
      </w:r>
      <w:proofErr w:type="spellEnd"/>
    </w:p>
    <w:p w:rsidR="008E3B83" w:rsidRPr="008E3B83" w:rsidRDefault="008E3B83" w:rsidP="008B5466">
      <w:pPr>
        <w:numPr>
          <w:ilvl w:val="0"/>
          <w:numId w:val="2"/>
        </w:numPr>
        <w:spacing w:before="100" w:beforeAutospacing="1" w:after="100" w:afterAutospacing="1" w:line="240" w:lineRule="auto"/>
        <w:jc w:val="both"/>
        <w:rPr>
          <w:rFonts w:ascii="Arial" w:eastAsia="Times New Roman" w:hAnsi="Arial" w:cs="Arial"/>
          <w:color w:val="000000"/>
          <w:sz w:val="24"/>
          <w:szCs w:val="24"/>
        </w:rPr>
      </w:pPr>
      <w:r w:rsidRPr="008E3B83">
        <w:rPr>
          <w:rFonts w:ascii="Verdana" w:eastAsia="Times New Roman" w:hAnsi="Verdana" w:cs="Arial"/>
          <w:color w:val="000000"/>
          <w:sz w:val="20"/>
          <w:szCs w:val="20"/>
          <w:bdr w:val="none" w:sz="0" w:space="0" w:color="auto" w:frame="1"/>
        </w:rPr>
        <w:t xml:space="preserve">The </w:t>
      </w:r>
      <w:proofErr w:type="spellStart"/>
      <w:proofErr w:type="gramStart"/>
      <w:r w:rsidRPr="008E3B83">
        <w:rPr>
          <w:rFonts w:ascii="Verdana" w:eastAsia="Times New Roman" w:hAnsi="Verdana" w:cs="Arial"/>
          <w:color w:val="000000"/>
          <w:sz w:val="20"/>
          <w:szCs w:val="20"/>
          <w:bdr w:val="none" w:sz="0" w:space="0" w:color="auto" w:frame="1"/>
        </w:rPr>
        <w:t>CyclicBarrier.reset</w:t>
      </w:r>
      <w:proofErr w:type="spellEnd"/>
      <w:r w:rsidRPr="008E3B83">
        <w:rPr>
          <w:rFonts w:ascii="Verdana" w:eastAsia="Times New Roman" w:hAnsi="Verdana" w:cs="Arial"/>
          <w:color w:val="000000"/>
          <w:sz w:val="20"/>
          <w:szCs w:val="20"/>
          <w:bdr w:val="none" w:sz="0" w:space="0" w:color="auto" w:frame="1"/>
        </w:rPr>
        <w:t>(</w:t>
      </w:r>
      <w:proofErr w:type="gramEnd"/>
      <w:r w:rsidRPr="008E3B83">
        <w:rPr>
          <w:rFonts w:ascii="Verdana" w:eastAsia="Times New Roman" w:hAnsi="Verdana" w:cs="Arial"/>
          <w:color w:val="000000"/>
          <w:sz w:val="20"/>
          <w:szCs w:val="20"/>
          <w:bdr w:val="none" w:sz="0" w:space="0" w:color="auto" w:frame="1"/>
        </w:rPr>
        <w:t>) method is called by some external thread.</w:t>
      </w:r>
    </w:p>
    <w:p w:rsidR="008E3B83" w:rsidRPr="008E3B83" w:rsidRDefault="008E3B83" w:rsidP="008B5466">
      <w:pPr>
        <w:spacing w:before="100" w:beforeAutospacing="1" w:after="100" w:afterAutospacing="1" w:line="240" w:lineRule="auto"/>
        <w:jc w:val="both"/>
        <w:outlineLvl w:val="2"/>
        <w:rPr>
          <w:rFonts w:ascii="Arial" w:eastAsia="Times New Roman" w:hAnsi="Arial" w:cs="Arial"/>
          <w:b/>
          <w:bCs/>
          <w:color w:val="000000"/>
          <w:sz w:val="27"/>
          <w:szCs w:val="27"/>
        </w:rPr>
      </w:pPr>
      <w:proofErr w:type="spellStart"/>
      <w:proofErr w:type="gramStart"/>
      <w:r w:rsidRPr="008E3B83">
        <w:rPr>
          <w:rFonts w:ascii="Calibri" w:eastAsia="Times New Roman" w:hAnsi="Calibri" w:cs="Arial"/>
          <w:b/>
          <w:bCs/>
          <w:color w:val="1F497D"/>
          <w:sz w:val="26"/>
          <w:szCs w:val="26"/>
          <w:u w:val="single"/>
        </w:rPr>
        <w:t>BlockingQueue</w:t>
      </w:r>
      <w:proofErr w:type="spellEnd"/>
      <w:r w:rsidRPr="008E3B83">
        <w:rPr>
          <w:rFonts w:ascii="Calibri" w:eastAsia="Times New Roman" w:hAnsi="Calibri" w:cs="Arial"/>
          <w:b/>
          <w:bCs/>
          <w:color w:val="1F497D"/>
          <w:sz w:val="26"/>
          <w:szCs w:val="26"/>
          <w:u w:val="single"/>
        </w:rPr>
        <w:t xml:space="preserve"> :</w:t>
      </w:r>
      <w:proofErr w:type="gramEnd"/>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Courier New" w:eastAsia="Times New Roman" w:hAnsi="Courier New" w:cs="Courier New"/>
          <w:color w:val="000000"/>
          <w:sz w:val="24"/>
          <w:szCs w:val="24"/>
        </w:rPr>
        <w:t>o</w:t>
      </w:r>
      <w:proofErr w:type="gramEnd"/>
      <w:r w:rsidRPr="008E3B83">
        <w:rPr>
          <w:rFonts w:ascii="Times New Roman" w:eastAsia="Times New Roman" w:hAnsi="Times New Roman" w:cs="Times New Roman"/>
          <w:color w:val="000000"/>
          <w:sz w:val="14"/>
          <w:szCs w:val="14"/>
        </w:rPr>
        <w:t>   </w:t>
      </w:r>
      <w:proofErr w:type="spellStart"/>
      <w:r w:rsidRPr="008E3B83">
        <w:rPr>
          <w:rFonts w:ascii="Arial" w:eastAsia="Times New Roman" w:hAnsi="Arial" w:cs="Arial"/>
          <w:color w:val="000000"/>
          <w:sz w:val="24"/>
          <w:szCs w:val="24"/>
        </w:rPr>
        <w:t>java.util.concurrent.BlockingQueue</w:t>
      </w:r>
      <w:proofErr w:type="spellEnd"/>
      <w:r w:rsidRPr="008E3B83">
        <w:rPr>
          <w:rFonts w:ascii="Arial" w:eastAsia="Times New Roman" w:hAnsi="Arial" w:cs="Arial"/>
          <w:color w:val="000000"/>
          <w:sz w:val="24"/>
          <w:szCs w:val="24"/>
        </w:rPr>
        <w:t xml:space="preserve"> is a Queue that supports operations that wait for the queue to become non-empty when retrieving and removing an element, and wait for space to become available in the queue when adding an element.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Courier New" w:eastAsia="Times New Roman" w:hAnsi="Courier New" w:cs="Courier New"/>
          <w:color w:val="000000"/>
          <w:sz w:val="24"/>
          <w:szCs w:val="24"/>
        </w:rPr>
        <w:t>o</w:t>
      </w:r>
      <w:proofErr w:type="gramEnd"/>
      <w:r w:rsidRPr="008E3B83">
        <w:rPr>
          <w:rFonts w:ascii="Times New Roman" w:eastAsia="Times New Roman" w:hAnsi="Times New Roman" w:cs="Times New Roman"/>
          <w:color w:val="000000"/>
          <w:sz w:val="14"/>
          <w:szCs w:val="14"/>
        </w:rPr>
        <w:t>   </w:t>
      </w:r>
      <w:proofErr w:type="spellStart"/>
      <w:r w:rsidRPr="008E3B83">
        <w:rPr>
          <w:rFonts w:ascii="Arial" w:eastAsia="Times New Roman" w:hAnsi="Arial" w:cs="Arial"/>
          <w:color w:val="000000"/>
          <w:sz w:val="24"/>
          <w:szCs w:val="24"/>
        </w:rPr>
        <w:t>BlockingQueue</w:t>
      </w:r>
      <w:proofErr w:type="spellEnd"/>
      <w:r w:rsidRPr="008E3B83">
        <w:rPr>
          <w:rFonts w:ascii="Arial" w:eastAsia="Times New Roman" w:hAnsi="Arial" w:cs="Arial"/>
          <w:color w:val="000000"/>
          <w:sz w:val="24"/>
          <w:szCs w:val="24"/>
        </w:rPr>
        <w:t xml:space="preserve"> doesn’t accept null values and throw </w:t>
      </w:r>
      <w:proofErr w:type="spellStart"/>
      <w:r w:rsidRPr="008E3B83">
        <w:rPr>
          <w:rFonts w:ascii="Arial" w:eastAsia="Times New Roman" w:hAnsi="Arial" w:cs="Arial"/>
          <w:color w:val="000000"/>
          <w:sz w:val="24"/>
          <w:szCs w:val="24"/>
        </w:rPr>
        <w:t>NullPointerException</w:t>
      </w:r>
      <w:proofErr w:type="spellEnd"/>
      <w:r w:rsidRPr="008E3B83">
        <w:rPr>
          <w:rFonts w:ascii="Arial" w:eastAsia="Times New Roman" w:hAnsi="Arial" w:cs="Arial"/>
          <w:color w:val="000000"/>
          <w:sz w:val="24"/>
          <w:szCs w:val="24"/>
        </w:rPr>
        <w:t xml:space="preserve"> if you try to store null value in the queue.</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Courier New" w:eastAsia="Times New Roman" w:hAnsi="Courier New" w:cs="Courier New"/>
          <w:color w:val="000000"/>
          <w:sz w:val="24"/>
          <w:szCs w:val="24"/>
        </w:rPr>
        <w:t>o</w:t>
      </w:r>
      <w:proofErr w:type="gramEnd"/>
      <w:r w:rsidRPr="008E3B83">
        <w:rPr>
          <w:rFonts w:ascii="Times New Roman" w:eastAsia="Times New Roman" w:hAnsi="Times New Roman" w:cs="Times New Roman"/>
          <w:color w:val="000000"/>
          <w:sz w:val="14"/>
          <w:szCs w:val="14"/>
        </w:rPr>
        <w:t>   </w:t>
      </w:r>
      <w:proofErr w:type="spellStart"/>
      <w:r w:rsidRPr="008E3B83">
        <w:rPr>
          <w:rFonts w:ascii="Arial" w:eastAsia="Times New Roman" w:hAnsi="Arial" w:cs="Arial"/>
          <w:color w:val="000000"/>
          <w:sz w:val="24"/>
          <w:szCs w:val="24"/>
        </w:rPr>
        <w:t>BlockingQueue</w:t>
      </w:r>
      <w:proofErr w:type="spellEnd"/>
      <w:r w:rsidRPr="008E3B83">
        <w:rPr>
          <w:rFonts w:ascii="Arial" w:eastAsia="Times New Roman" w:hAnsi="Arial" w:cs="Arial"/>
          <w:color w:val="000000"/>
          <w:sz w:val="24"/>
          <w:szCs w:val="24"/>
        </w:rPr>
        <w:t xml:space="preserve"> implementations are thread-safe. All queuing methods are atomic in nature and use internal locks or other forms of concurrency control.</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Courier New" w:eastAsia="Times New Roman" w:hAnsi="Courier New" w:cs="Courier New"/>
          <w:color w:val="000000"/>
          <w:sz w:val="24"/>
          <w:szCs w:val="24"/>
        </w:rPr>
        <w:t>o</w:t>
      </w:r>
      <w:proofErr w:type="gramEnd"/>
      <w:r w:rsidRPr="008E3B83">
        <w:rPr>
          <w:rFonts w:ascii="Times New Roman" w:eastAsia="Times New Roman" w:hAnsi="Times New Roman" w:cs="Times New Roman"/>
          <w:color w:val="000000"/>
          <w:sz w:val="14"/>
          <w:szCs w:val="14"/>
        </w:rPr>
        <w:t>   </w:t>
      </w:r>
      <w:proofErr w:type="spellStart"/>
      <w:r w:rsidRPr="008E3B83">
        <w:rPr>
          <w:rFonts w:ascii="Arial" w:eastAsia="Times New Roman" w:hAnsi="Arial" w:cs="Arial"/>
          <w:color w:val="000000"/>
          <w:sz w:val="24"/>
          <w:szCs w:val="24"/>
        </w:rPr>
        <w:t>BlockingQueue</w:t>
      </w:r>
      <w:proofErr w:type="spellEnd"/>
      <w:r w:rsidRPr="008E3B83">
        <w:rPr>
          <w:rFonts w:ascii="Arial" w:eastAsia="Times New Roman" w:hAnsi="Arial" w:cs="Arial"/>
          <w:color w:val="000000"/>
          <w:sz w:val="24"/>
          <w:szCs w:val="24"/>
        </w:rPr>
        <w:t xml:space="preserve"> interface is part of java collections framework and it’s primarily used for implementing producer consumer problem. We don’t need to worry about waiting for the space to be available for producer or object to be available for consumer in </w:t>
      </w:r>
      <w:proofErr w:type="spellStart"/>
      <w:r w:rsidRPr="008E3B83">
        <w:rPr>
          <w:rFonts w:ascii="Arial" w:eastAsia="Times New Roman" w:hAnsi="Arial" w:cs="Arial"/>
          <w:color w:val="000000"/>
          <w:sz w:val="24"/>
          <w:szCs w:val="24"/>
        </w:rPr>
        <w:t>BlockingQueue</w:t>
      </w:r>
      <w:proofErr w:type="spellEnd"/>
      <w:r w:rsidRPr="008E3B83">
        <w:rPr>
          <w:rFonts w:ascii="Arial" w:eastAsia="Times New Roman" w:hAnsi="Arial" w:cs="Arial"/>
          <w:color w:val="000000"/>
          <w:sz w:val="24"/>
          <w:szCs w:val="24"/>
        </w:rPr>
        <w:t xml:space="preserve"> as </w:t>
      </w:r>
      <w:proofErr w:type="spellStart"/>
      <w:r w:rsidRPr="008E3B83">
        <w:rPr>
          <w:rFonts w:ascii="Arial" w:eastAsia="Times New Roman" w:hAnsi="Arial" w:cs="Arial"/>
          <w:color w:val="000000"/>
          <w:sz w:val="24"/>
          <w:szCs w:val="24"/>
        </w:rPr>
        <w:t>it’s</w:t>
      </w:r>
      <w:proofErr w:type="spellEnd"/>
      <w:r w:rsidRPr="008E3B83">
        <w:rPr>
          <w:rFonts w:ascii="Arial" w:eastAsia="Times New Roman" w:hAnsi="Arial" w:cs="Arial"/>
          <w:color w:val="000000"/>
          <w:sz w:val="24"/>
          <w:szCs w:val="24"/>
        </w:rPr>
        <w:t xml:space="preserve"> handled by implementation classes of </w:t>
      </w:r>
      <w:proofErr w:type="spellStart"/>
      <w:r w:rsidRPr="008E3B83">
        <w:rPr>
          <w:rFonts w:ascii="Arial" w:eastAsia="Times New Roman" w:hAnsi="Arial" w:cs="Arial"/>
          <w:color w:val="000000"/>
          <w:sz w:val="24"/>
          <w:szCs w:val="24"/>
        </w:rPr>
        <w:t>BlockingQueue</w:t>
      </w:r>
      <w:proofErr w:type="spellEnd"/>
      <w:r w:rsidRPr="008E3B83">
        <w:rPr>
          <w:rFonts w:ascii="Arial" w:eastAsia="Times New Roman" w:hAnsi="Arial" w:cs="Arial"/>
          <w:color w:val="000000"/>
          <w:sz w:val="24"/>
          <w:szCs w:val="24"/>
        </w:rPr>
        <w: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 </w:t>
      </w:r>
    </w:p>
    <w:p w:rsidR="008E3B83" w:rsidRPr="008E3B83" w:rsidRDefault="006456F4" w:rsidP="008B5466">
      <w:p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w:t>
      </w:r>
      <w:r w:rsidR="008E3B83" w:rsidRPr="008E3B83">
        <w:rPr>
          <w:rFonts w:ascii="Arial" w:eastAsia="Times New Roman" w:hAnsi="Arial" w:cs="Arial"/>
          <w:color w:val="000000"/>
          <w:sz w:val="24"/>
          <w:szCs w:val="24"/>
        </w:rPr>
        <w:t>-----------------------------------   Data base interview question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b/>
          <w:bCs/>
          <w:color w:val="1F497D"/>
          <w:sz w:val="26"/>
          <w:szCs w:val="26"/>
        </w:rPr>
        <w:t xml:space="preserve">Best top 100 interview questions and </w:t>
      </w:r>
      <w:r w:rsidR="00A77026" w:rsidRPr="008E3B83">
        <w:rPr>
          <w:rFonts w:ascii="Arial" w:eastAsia="Times New Roman" w:hAnsi="Arial" w:cs="Arial"/>
          <w:b/>
          <w:bCs/>
          <w:color w:val="1F497D"/>
          <w:sz w:val="26"/>
          <w:szCs w:val="26"/>
        </w:rPr>
        <w:t>answers:</w:t>
      </w:r>
    </w:p>
    <w:p w:rsidR="008E3B83" w:rsidRPr="008E3B83" w:rsidRDefault="00792BE1" w:rsidP="008B5466">
      <w:pPr>
        <w:spacing w:before="100" w:beforeAutospacing="1" w:after="100" w:afterAutospacing="1" w:line="240" w:lineRule="auto"/>
        <w:jc w:val="both"/>
        <w:rPr>
          <w:rFonts w:ascii="Arial" w:eastAsia="Times New Roman" w:hAnsi="Arial" w:cs="Arial"/>
          <w:color w:val="000000"/>
          <w:sz w:val="24"/>
          <w:szCs w:val="24"/>
        </w:rPr>
      </w:pPr>
      <w:hyperlink r:id="rId33" w:tgtFrame="_blank" w:history="1">
        <w:r w:rsidR="008E3B83" w:rsidRPr="008E3B83">
          <w:rPr>
            <w:rFonts w:ascii="Arial" w:eastAsia="Times New Roman" w:hAnsi="Arial" w:cs="Arial"/>
            <w:b/>
            <w:bCs/>
            <w:color w:val="1155CC"/>
            <w:sz w:val="24"/>
            <w:szCs w:val="24"/>
            <w:u w:val="single"/>
          </w:rPr>
          <w:t>http://a4academics.com/interview-questions/53-database-and-sql/397-top-100-database-sql-interview-questions-and-answers-examples-queries?showall=&amp;limitstart</w:t>
        </w:r>
      </w:hyperlink>
      <w:r w:rsidR="008E3B83" w:rsidRPr="008E3B83">
        <w:rPr>
          <w:rFonts w:ascii="Arial" w:eastAsia="Times New Roman" w:hAnsi="Arial" w:cs="Arial"/>
          <w:b/>
          <w:bCs/>
          <w:color w:val="000000"/>
          <w:sz w:val="24"/>
          <w:szCs w:val="24"/>
          <w:u w:val="single"/>
        </w:rPr>
        <w:t>=</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b/>
          <w:bCs/>
          <w:color w:val="000000"/>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Arial" w:eastAsia="Times New Roman" w:hAnsi="Arial" w:cs="Arial"/>
          <w:b/>
          <w:bCs/>
          <w:color w:val="000000"/>
          <w:sz w:val="24"/>
          <w:szCs w:val="24"/>
          <w:u w:val="single"/>
        </w:rPr>
        <w:t>update</w:t>
      </w:r>
      <w:proofErr w:type="gramEnd"/>
      <w:r w:rsidRPr="008E3B83">
        <w:rPr>
          <w:rFonts w:ascii="Arial" w:eastAsia="Times New Roman" w:hAnsi="Arial" w:cs="Arial"/>
          <w:b/>
          <w:bCs/>
          <w:color w:val="000000"/>
          <w:sz w:val="24"/>
          <w:szCs w:val="24"/>
          <w:u w:val="single"/>
        </w:rPr>
        <w:t xml:space="preserve"> to flip-flop the GENDER values:</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1F497D"/>
          <w:sz w:val="24"/>
          <w:szCs w:val="24"/>
        </w:rPr>
        <w:t> </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proofErr w:type="gramStart"/>
      <w:r w:rsidRPr="008E3B83">
        <w:rPr>
          <w:rFonts w:ascii="Arial" w:eastAsia="Times New Roman" w:hAnsi="Arial" w:cs="Arial"/>
          <w:color w:val="1F497D"/>
          <w:sz w:val="24"/>
          <w:szCs w:val="24"/>
        </w:rPr>
        <w:t>update</w:t>
      </w:r>
      <w:proofErr w:type="gramEnd"/>
      <w:r w:rsidRPr="008E3B83">
        <w:rPr>
          <w:rFonts w:ascii="Arial" w:eastAsia="Times New Roman" w:hAnsi="Arial" w:cs="Arial"/>
          <w:color w:val="1F497D"/>
          <w:sz w:val="24"/>
          <w:szCs w:val="24"/>
        </w:rPr>
        <w:t xml:space="preserve"> </w:t>
      </w:r>
      <w:proofErr w:type="spellStart"/>
      <w:r w:rsidRPr="008E3B83">
        <w:rPr>
          <w:rFonts w:ascii="Arial" w:eastAsia="Times New Roman" w:hAnsi="Arial" w:cs="Arial"/>
          <w:color w:val="1F497D"/>
          <w:sz w:val="24"/>
          <w:szCs w:val="24"/>
        </w:rPr>
        <w:t>emp</w:t>
      </w:r>
      <w:proofErr w:type="spellEnd"/>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1F497D"/>
          <w:sz w:val="24"/>
          <w:szCs w:val="24"/>
        </w:rPr>
        <w:t xml:space="preserve">  </w:t>
      </w:r>
      <w:proofErr w:type="gramStart"/>
      <w:r w:rsidRPr="008E3B83">
        <w:rPr>
          <w:rFonts w:ascii="Arial" w:eastAsia="Times New Roman" w:hAnsi="Arial" w:cs="Arial"/>
          <w:color w:val="1F497D"/>
          <w:sz w:val="24"/>
          <w:szCs w:val="24"/>
        </w:rPr>
        <w:t>set</w:t>
      </w:r>
      <w:proofErr w:type="gramEnd"/>
      <w:r w:rsidRPr="008E3B83">
        <w:rPr>
          <w:rFonts w:ascii="Arial" w:eastAsia="Times New Roman" w:hAnsi="Arial" w:cs="Arial"/>
          <w:color w:val="1F497D"/>
          <w:sz w:val="24"/>
          <w:szCs w:val="24"/>
        </w:rPr>
        <w:t xml:space="preserve"> gender = case</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1F497D"/>
          <w:sz w:val="24"/>
          <w:szCs w:val="24"/>
        </w:rPr>
        <w:t>                     </w:t>
      </w:r>
      <w:proofErr w:type="gramStart"/>
      <w:r w:rsidRPr="008E3B83">
        <w:rPr>
          <w:rFonts w:ascii="Arial" w:eastAsia="Times New Roman" w:hAnsi="Arial" w:cs="Arial"/>
          <w:color w:val="1F497D"/>
          <w:sz w:val="24"/>
          <w:szCs w:val="24"/>
        </w:rPr>
        <w:t>when</w:t>
      </w:r>
      <w:proofErr w:type="gramEnd"/>
      <w:r w:rsidRPr="008E3B83">
        <w:rPr>
          <w:rFonts w:ascii="Arial" w:eastAsia="Times New Roman" w:hAnsi="Arial" w:cs="Arial"/>
          <w:color w:val="1F497D"/>
          <w:sz w:val="24"/>
          <w:szCs w:val="24"/>
        </w:rPr>
        <w:t xml:space="preserve"> gender = 'F' then 'M'</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1F497D"/>
          <w:sz w:val="24"/>
          <w:szCs w:val="24"/>
        </w:rPr>
        <w:lastRenderedPageBreak/>
        <w:t>                     </w:t>
      </w:r>
      <w:proofErr w:type="gramStart"/>
      <w:r w:rsidRPr="008E3B83">
        <w:rPr>
          <w:rFonts w:ascii="Arial" w:eastAsia="Times New Roman" w:hAnsi="Arial" w:cs="Arial"/>
          <w:color w:val="1F497D"/>
          <w:sz w:val="24"/>
          <w:szCs w:val="24"/>
        </w:rPr>
        <w:t>when</w:t>
      </w:r>
      <w:proofErr w:type="gramEnd"/>
      <w:r w:rsidRPr="008E3B83">
        <w:rPr>
          <w:rFonts w:ascii="Arial" w:eastAsia="Times New Roman" w:hAnsi="Arial" w:cs="Arial"/>
          <w:color w:val="1F497D"/>
          <w:sz w:val="24"/>
          <w:szCs w:val="24"/>
        </w:rPr>
        <w:t xml:space="preserve"> gender = 'M' then 'F'</w:t>
      </w:r>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1F497D"/>
          <w:sz w:val="24"/>
          <w:szCs w:val="24"/>
        </w:rPr>
        <w:t>             </w:t>
      </w:r>
      <w:proofErr w:type="gramStart"/>
      <w:r w:rsidRPr="008E3B83">
        <w:rPr>
          <w:rFonts w:ascii="Arial" w:eastAsia="Times New Roman" w:hAnsi="Arial" w:cs="Arial"/>
          <w:color w:val="1F497D"/>
          <w:sz w:val="24"/>
          <w:szCs w:val="24"/>
        </w:rPr>
        <w:t>end ;</w:t>
      </w:r>
      <w:proofErr w:type="gramEnd"/>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Arial" w:eastAsia="Times New Roman" w:hAnsi="Arial" w:cs="Arial"/>
          <w:color w:val="000000"/>
          <w:sz w:val="24"/>
          <w:szCs w:val="24"/>
        </w:rPr>
        <w:t>------------------</w:t>
      </w:r>
    </w:p>
    <w:p w:rsidR="008E3B83" w:rsidRPr="008E3B83" w:rsidRDefault="00A77026" w:rsidP="008B5466">
      <w:pPr>
        <w:spacing w:before="100" w:beforeAutospacing="1" w:after="100" w:afterAutospacing="1" w:line="240" w:lineRule="auto"/>
        <w:jc w:val="both"/>
        <w:outlineLvl w:val="2"/>
        <w:rPr>
          <w:rFonts w:ascii="Arial" w:eastAsia="Times New Roman" w:hAnsi="Arial" w:cs="Arial"/>
          <w:b/>
          <w:bCs/>
          <w:color w:val="000000"/>
          <w:sz w:val="27"/>
          <w:szCs w:val="27"/>
        </w:rPr>
      </w:pPr>
      <w:r>
        <w:rPr>
          <w:rFonts w:ascii="Calibri" w:eastAsia="Times New Roman" w:hAnsi="Calibri" w:cs="Arial"/>
          <w:b/>
          <w:bCs/>
          <w:sz w:val="24"/>
          <w:szCs w:val="24"/>
        </w:rPr>
        <w:t>------------------------------</w:t>
      </w:r>
      <w:r w:rsidR="008E3B83" w:rsidRPr="008E3B83">
        <w:rPr>
          <w:rFonts w:ascii="Calibri" w:eastAsia="Times New Roman" w:hAnsi="Calibri" w:cs="Arial"/>
          <w:b/>
          <w:bCs/>
          <w:sz w:val="24"/>
          <w:szCs w:val="24"/>
        </w:rPr>
        <w:t>--------   Real time interview questions</w:t>
      </w:r>
      <w:proofErr w:type="gramStart"/>
      <w:r w:rsidR="008E3B83" w:rsidRPr="008E3B83">
        <w:rPr>
          <w:rFonts w:ascii="Calibri" w:eastAsia="Times New Roman" w:hAnsi="Calibri" w:cs="Arial"/>
          <w:b/>
          <w:bCs/>
          <w:sz w:val="24"/>
          <w:szCs w:val="24"/>
        </w:rPr>
        <w:t>  -------</w:t>
      </w:r>
      <w:r>
        <w:rPr>
          <w:rFonts w:ascii="Calibri" w:eastAsia="Times New Roman" w:hAnsi="Calibri" w:cs="Arial"/>
          <w:b/>
          <w:bCs/>
          <w:sz w:val="24"/>
          <w:szCs w:val="24"/>
        </w:rPr>
        <w:t>-------------------------</w:t>
      </w:r>
      <w:proofErr w:type="gramEnd"/>
    </w:p>
    <w:p w:rsidR="008E3B83" w:rsidRPr="008E3B83" w:rsidRDefault="008E3B83" w:rsidP="008B5466">
      <w:pPr>
        <w:spacing w:before="100" w:beforeAutospacing="1" w:after="100" w:afterAutospacing="1" w:line="240" w:lineRule="auto"/>
        <w:jc w:val="both"/>
        <w:rPr>
          <w:rFonts w:ascii="Arial" w:eastAsia="Times New Roman" w:hAnsi="Arial" w:cs="Arial"/>
          <w:color w:val="000000"/>
          <w:sz w:val="24"/>
          <w:szCs w:val="24"/>
        </w:rPr>
      </w:pPr>
      <w:r w:rsidRPr="008E3B83">
        <w:rPr>
          <w:rFonts w:ascii="Times New Roman" w:eastAsia="Times New Roman" w:hAnsi="Times New Roman" w:cs="Times New Roman"/>
          <w:b/>
          <w:bCs/>
          <w:color w:val="000000"/>
          <w:sz w:val="24"/>
          <w:szCs w:val="24"/>
        </w:rPr>
        <w:t xml:space="preserve">2) Have you faced out of memory error? If yes how you </w:t>
      </w:r>
      <w:proofErr w:type="gramStart"/>
      <w:r w:rsidRPr="008E3B83">
        <w:rPr>
          <w:rFonts w:ascii="Times New Roman" w:eastAsia="Times New Roman" w:hAnsi="Times New Roman" w:cs="Times New Roman"/>
          <w:b/>
          <w:bCs/>
          <w:color w:val="000000"/>
          <w:sz w:val="24"/>
          <w:szCs w:val="24"/>
        </w:rPr>
        <w:t>fixed ?</w:t>
      </w:r>
      <w:proofErr w:type="gramEnd"/>
      <w:r w:rsidRPr="008E3B83">
        <w:rPr>
          <w:rFonts w:ascii="Times New Roman" w:eastAsia="Times New Roman" w:hAnsi="Times New Roman" w:cs="Times New Roman"/>
          <w:b/>
          <w:bCs/>
          <w:color w:val="000000"/>
          <w:sz w:val="24"/>
          <w:szCs w:val="24"/>
        </w:rPr>
        <w:t xml:space="preserve"> Tell different scenarios why it comes?</w:t>
      </w:r>
    </w:p>
    <w:p w:rsidR="008E3B83" w:rsidRPr="008E3B83" w:rsidRDefault="00792BE1" w:rsidP="008B5466">
      <w:pPr>
        <w:spacing w:before="100" w:beforeAutospacing="1" w:after="100" w:afterAutospacing="1" w:line="240" w:lineRule="auto"/>
        <w:jc w:val="both"/>
        <w:rPr>
          <w:rFonts w:ascii="Arial" w:eastAsia="Times New Roman" w:hAnsi="Arial" w:cs="Arial"/>
          <w:color w:val="000000"/>
          <w:sz w:val="24"/>
          <w:szCs w:val="24"/>
        </w:rPr>
      </w:pPr>
      <w:hyperlink r:id="rId34" w:tgtFrame="_blank" w:history="1">
        <w:r w:rsidR="008E3B83" w:rsidRPr="008E3B83">
          <w:rPr>
            <w:rFonts w:ascii="Arial" w:eastAsia="Times New Roman" w:hAnsi="Arial" w:cs="Arial"/>
            <w:color w:val="1155CC"/>
            <w:sz w:val="24"/>
            <w:szCs w:val="24"/>
            <w:u w:val="single"/>
          </w:rPr>
          <w:t>http://stackoverflow.com/questions/37335/how-to-deal-with-java-lang-outofmemoryerror-java-heap-space-error-64mb-heap</w:t>
        </w:r>
      </w:hyperlink>
    </w:p>
    <w:p w:rsidR="008E3B83" w:rsidRPr="004146BB" w:rsidRDefault="008E3B83" w:rsidP="008B5466">
      <w:pPr>
        <w:spacing w:before="100" w:beforeAutospacing="1" w:after="100" w:afterAutospacing="1" w:line="240" w:lineRule="auto"/>
        <w:jc w:val="both"/>
        <w:rPr>
          <w:rFonts w:ascii="Arial" w:eastAsia="Times New Roman" w:hAnsi="Arial" w:cs="Arial"/>
          <w:color w:val="1F497D" w:themeColor="text2"/>
          <w:sz w:val="40"/>
          <w:szCs w:val="40"/>
          <w:u w:val="single"/>
        </w:rPr>
      </w:pPr>
      <w:r w:rsidRPr="004146BB">
        <w:rPr>
          <w:rFonts w:ascii="Calibri" w:eastAsia="Times New Roman" w:hAnsi="Calibri" w:cs="Arial"/>
          <w:b/>
          <w:bCs/>
          <w:color w:val="1F497D" w:themeColor="text2"/>
          <w:sz w:val="40"/>
          <w:szCs w:val="40"/>
          <w:u w:val="single"/>
        </w:rPr>
        <w:t> </w:t>
      </w:r>
      <w:r w:rsidR="004146BB">
        <w:rPr>
          <w:rFonts w:ascii="Calibri" w:eastAsia="Times New Roman" w:hAnsi="Calibri" w:cs="Arial"/>
          <w:b/>
          <w:bCs/>
          <w:color w:val="1F497D" w:themeColor="text2"/>
          <w:sz w:val="40"/>
          <w:szCs w:val="40"/>
          <w:u w:val="single"/>
        </w:rPr>
        <w:t>S</w:t>
      </w:r>
      <w:r w:rsidR="004146BB" w:rsidRPr="004146BB">
        <w:rPr>
          <w:rFonts w:ascii="Calibri" w:eastAsia="Times New Roman" w:hAnsi="Calibri" w:cs="Arial"/>
          <w:b/>
          <w:bCs/>
          <w:color w:val="1F497D" w:themeColor="text2"/>
          <w:sz w:val="40"/>
          <w:szCs w:val="40"/>
          <w:u w:val="single"/>
        </w:rPr>
        <w:t>hallow cloning and deep cloning in java</w:t>
      </w:r>
      <w:r w:rsidR="004146BB" w:rsidRPr="004146BB">
        <w:rPr>
          <w:rFonts w:ascii="Calibri" w:eastAsia="Times New Roman" w:hAnsi="Calibri" w:cs="Arial"/>
          <w:b/>
          <w:bCs/>
          <w:color w:val="1F497D" w:themeColor="text2"/>
          <w:sz w:val="40"/>
          <w:szCs w:val="40"/>
        </w:rPr>
        <w:t xml:space="preserve">: </w:t>
      </w:r>
    </w:p>
    <w:p w:rsidR="004146BB" w:rsidRDefault="004146BB" w:rsidP="004146BB">
      <w:pPr>
        <w:pStyle w:val="Heading2"/>
        <w:pBdr>
          <w:bottom w:val="single" w:sz="6" w:space="0" w:color="AAAAAA"/>
        </w:pBdr>
        <w:spacing w:line="432" w:lineRule="atLeast"/>
        <w:rPr>
          <w:rFonts w:ascii="Segoe UI" w:hAnsi="Segoe UI" w:cs="Segoe UI"/>
          <w:b w:val="0"/>
          <w:bCs w:val="0"/>
          <w:color w:val="000000"/>
        </w:rPr>
      </w:pPr>
      <w:r>
        <w:rPr>
          <w:rFonts w:ascii="Segoe UI" w:hAnsi="Segoe UI" w:cs="Segoe UI"/>
          <w:b w:val="0"/>
          <w:bCs w:val="0"/>
          <w:color w:val="000000"/>
        </w:rPr>
        <w:t>Shallow Copy</w:t>
      </w:r>
    </w:p>
    <w:p w:rsidR="004146BB" w:rsidRDefault="004146BB" w:rsidP="004146BB">
      <w:pPr>
        <w:pStyle w:val="NormalWeb"/>
        <w:spacing w:line="432" w:lineRule="atLeast"/>
        <w:rPr>
          <w:rFonts w:ascii="Segoe UI" w:hAnsi="Segoe UI" w:cs="Segoe UI"/>
          <w:color w:val="000000"/>
          <w:sz w:val="27"/>
          <w:szCs w:val="27"/>
        </w:rPr>
      </w:pPr>
      <w:r>
        <w:rPr>
          <w:rFonts w:ascii="Segoe UI" w:hAnsi="Segoe UI" w:cs="Segoe UI"/>
          <w:color w:val="000000"/>
          <w:sz w:val="27"/>
          <w:szCs w:val="27"/>
        </w:rPr>
        <w:t>Generally clone method of an object, creates a new instance of the same class and copies all the fields to the new instance and returns it. This is nothing but shallow copy. Object class provides a clone method and provides support for the shallow copy. It returns ‘Object’ as type and you need to explicitly cast back to your original object.</w:t>
      </w:r>
    </w:p>
    <w:p w:rsidR="004146BB" w:rsidRDefault="004146BB" w:rsidP="004146BB">
      <w:pPr>
        <w:pStyle w:val="NormalWeb"/>
        <w:spacing w:line="432" w:lineRule="atLeast"/>
        <w:rPr>
          <w:rFonts w:ascii="Segoe UI" w:hAnsi="Segoe UI" w:cs="Segoe UI"/>
          <w:color w:val="000000"/>
          <w:sz w:val="27"/>
          <w:szCs w:val="27"/>
        </w:rPr>
      </w:pPr>
      <w:r>
        <w:rPr>
          <w:rFonts w:ascii="Segoe UI" w:hAnsi="Segoe UI" w:cs="Segoe UI"/>
          <w:color w:val="000000"/>
          <w:sz w:val="27"/>
          <w:szCs w:val="27"/>
        </w:rPr>
        <w:t>Since the Object class has the clone method (</w:t>
      </w:r>
      <w:hyperlink r:id="rId35" w:tooltip="Access Modifiers In Java" w:history="1">
        <w:r>
          <w:rPr>
            <w:rStyle w:val="Hyperlink"/>
            <w:rFonts w:ascii="Segoe UI" w:hAnsi="Segoe UI" w:cs="Segoe UI"/>
            <w:color w:val="0000EE"/>
            <w:sz w:val="27"/>
            <w:szCs w:val="27"/>
            <w:u w:val="none"/>
          </w:rPr>
          <w:t>protected</w:t>
        </w:r>
      </w:hyperlink>
      <w:r>
        <w:rPr>
          <w:rFonts w:ascii="Segoe UI" w:hAnsi="Segoe UI" w:cs="Segoe UI"/>
          <w:color w:val="000000"/>
          <w:sz w:val="27"/>
          <w:szCs w:val="27"/>
        </w:rPr>
        <w:t>) you cannot use it in all your classes. The class which you want to be cloned should implement clone method and</w:t>
      </w:r>
      <w:r>
        <w:rPr>
          <w:rStyle w:val="apple-converted-space"/>
          <w:rFonts w:ascii="Segoe UI" w:hAnsi="Segoe UI" w:cs="Segoe UI"/>
          <w:color w:val="000000"/>
          <w:sz w:val="27"/>
          <w:szCs w:val="27"/>
        </w:rPr>
        <w:t> </w:t>
      </w:r>
      <w:hyperlink r:id="rId36" w:tooltip="Overloading vs Overriding" w:history="1">
        <w:r>
          <w:rPr>
            <w:rStyle w:val="Hyperlink"/>
            <w:rFonts w:ascii="Segoe UI" w:hAnsi="Segoe UI" w:cs="Segoe UI"/>
            <w:color w:val="0000EE"/>
            <w:sz w:val="27"/>
            <w:szCs w:val="27"/>
            <w:u w:val="none"/>
          </w:rPr>
          <w:t>overwrite</w:t>
        </w:r>
        <w:r>
          <w:rPr>
            <w:rStyle w:val="apple-converted-space"/>
            <w:rFonts w:ascii="Segoe UI" w:hAnsi="Segoe UI" w:cs="Segoe UI"/>
            <w:color w:val="0000EE"/>
            <w:sz w:val="27"/>
            <w:szCs w:val="27"/>
          </w:rPr>
          <w:t> </w:t>
        </w:r>
      </w:hyperlink>
      <w:r>
        <w:rPr>
          <w:rFonts w:ascii="Segoe UI" w:hAnsi="Segoe UI" w:cs="Segoe UI"/>
          <w:color w:val="000000"/>
          <w:sz w:val="27"/>
          <w:szCs w:val="27"/>
        </w:rPr>
        <w:t xml:space="preserve">it. It should provide its own meaning for copy or to the least it should invoke the </w:t>
      </w:r>
      <w:proofErr w:type="spellStart"/>
      <w:proofErr w:type="gramStart"/>
      <w:r>
        <w:rPr>
          <w:rFonts w:ascii="Segoe UI" w:hAnsi="Segoe UI" w:cs="Segoe UI"/>
          <w:color w:val="000000"/>
          <w:sz w:val="27"/>
          <w:szCs w:val="27"/>
        </w:rPr>
        <w:t>super.clone</w:t>
      </w:r>
      <w:proofErr w:type="spellEnd"/>
      <w:r>
        <w:rPr>
          <w:rFonts w:ascii="Segoe UI" w:hAnsi="Segoe UI" w:cs="Segoe UI"/>
          <w:color w:val="000000"/>
          <w:sz w:val="27"/>
          <w:szCs w:val="27"/>
        </w:rPr>
        <w:t>(</w:t>
      </w:r>
      <w:proofErr w:type="gramEnd"/>
      <w:r>
        <w:rPr>
          <w:rFonts w:ascii="Segoe UI" w:hAnsi="Segoe UI" w:cs="Segoe UI"/>
          <w:color w:val="000000"/>
          <w:sz w:val="27"/>
          <w:szCs w:val="27"/>
        </w:rPr>
        <w:t xml:space="preserve">). Also you have to implement </w:t>
      </w:r>
      <w:proofErr w:type="spellStart"/>
      <w:r>
        <w:rPr>
          <w:rFonts w:ascii="Segoe UI" w:hAnsi="Segoe UI" w:cs="Segoe UI"/>
          <w:color w:val="000000"/>
          <w:sz w:val="27"/>
          <w:szCs w:val="27"/>
        </w:rPr>
        <w:t>Cloneable</w:t>
      </w:r>
      <w:hyperlink r:id="rId37" w:tooltip="Marker Interface" w:history="1">
        <w:r>
          <w:rPr>
            <w:rStyle w:val="Hyperlink"/>
            <w:rFonts w:ascii="Segoe UI" w:hAnsi="Segoe UI" w:cs="Segoe UI"/>
            <w:color w:val="0000EE"/>
            <w:sz w:val="27"/>
            <w:szCs w:val="27"/>
            <w:u w:val="none"/>
          </w:rPr>
          <w:t>marker</w:t>
        </w:r>
        <w:proofErr w:type="spellEnd"/>
        <w:r>
          <w:rPr>
            <w:rStyle w:val="Hyperlink"/>
            <w:rFonts w:ascii="Segoe UI" w:hAnsi="Segoe UI" w:cs="Segoe UI"/>
            <w:color w:val="0000EE"/>
            <w:sz w:val="27"/>
            <w:szCs w:val="27"/>
            <w:u w:val="none"/>
          </w:rPr>
          <w:t xml:space="preserve"> interface</w:t>
        </w:r>
      </w:hyperlink>
      <w:r>
        <w:rPr>
          <w:rStyle w:val="apple-converted-space"/>
          <w:rFonts w:ascii="Segoe UI" w:hAnsi="Segoe UI" w:cs="Segoe UI"/>
          <w:color w:val="000000"/>
          <w:sz w:val="27"/>
          <w:szCs w:val="27"/>
        </w:rPr>
        <w:t> </w:t>
      </w:r>
      <w:r>
        <w:rPr>
          <w:rFonts w:ascii="Segoe UI" w:hAnsi="Segoe UI" w:cs="Segoe UI"/>
          <w:color w:val="000000"/>
          <w:sz w:val="27"/>
          <w:szCs w:val="27"/>
        </w:rPr>
        <w:t xml:space="preserve">or else you will get </w:t>
      </w:r>
      <w:proofErr w:type="spellStart"/>
      <w:r>
        <w:rPr>
          <w:rFonts w:ascii="Segoe UI" w:hAnsi="Segoe UI" w:cs="Segoe UI"/>
          <w:color w:val="000000"/>
          <w:sz w:val="27"/>
          <w:szCs w:val="27"/>
        </w:rPr>
        <w:t>CloneNotSupportedException</w:t>
      </w:r>
      <w:proofErr w:type="spellEnd"/>
      <w:r>
        <w:rPr>
          <w:rFonts w:ascii="Segoe UI" w:hAnsi="Segoe UI" w:cs="Segoe UI"/>
          <w:color w:val="000000"/>
          <w:sz w:val="27"/>
          <w:szCs w:val="27"/>
        </w:rPr>
        <w:t xml:space="preserve">. When you invoke the </w:t>
      </w:r>
      <w:proofErr w:type="spellStart"/>
      <w:proofErr w:type="gramStart"/>
      <w:r>
        <w:rPr>
          <w:rFonts w:ascii="Segoe UI" w:hAnsi="Segoe UI" w:cs="Segoe UI"/>
          <w:color w:val="000000"/>
          <w:sz w:val="27"/>
          <w:szCs w:val="27"/>
        </w:rPr>
        <w:t>super.clone</w:t>
      </w:r>
      <w:proofErr w:type="spellEnd"/>
      <w:r>
        <w:rPr>
          <w:rFonts w:ascii="Segoe UI" w:hAnsi="Segoe UI" w:cs="Segoe UI"/>
          <w:color w:val="000000"/>
          <w:sz w:val="27"/>
          <w:szCs w:val="27"/>
        </w:rPr>
        <w:t>(</w:t>
      </w:r>
      <w:proofErr w:type="gramEnd"/>
      <w:r>
        <w:rPr>
          <w:rFonts w:ascii="Segoe UI" w:hAnsi="Segoe UI" w:cs="Segoe UI"/>
          <w:color w:val="000000"/>
          <w:sz w:val="27"/>
          <w:szCs w:val="27"/>
        </w:rPr>
        <w:t>) then you are dependent on the Object class’s implementation and what you get is a shallow copy.</w:t>
      </w:r>
    </w:p>
    <w:p w:rsidR="004146BB" w:rsidRDefault="004146BB" w:rsidP="004146BB">
      <w:pPr>
        <w:pStyle w:val="Heading2"/>
        <w:pBdr>
          <w:bottom w:val="single" w:sz="6" w:space="0" w:color="AAAAAA"/>
        </w:pBdr>
        <w:spacing w:line="432" w:lineRule="atLeast"/>
        <w:rPr>
          <w:rFonts w:ascii="Segoe UI" w:hAnsi="Segoe UI" w:cs="Segoe UI"/>
          <w:b w:val="0"/>
          <w:bCs w:val="0"/>
          <w:color w:val="000000"/>
          <w:sz w:val="36"/>
          <w:szCs w:val="36"/>
        </w:rPr>
      </w:pPr>
      <w:r>
        <w:rPr>
          <w:rFonts w:ascii="Segoe UI" w:hAnsi="Segoe UI" w:cs="Segoe UI"/>
          <w:b w:val="0"/>
          <w:bCs w:val="0"/>
          <w:color w:val="000000"/>
        </w:rPr>
        <w:t>Deep Copy</w:t>
      </w:r>
    </w:p>
    <w:p w:rsidR="004146BB" w:rsidRPr="00EA6CED" w:rsidRDefault="004146BB" w:rsidP="00EA6CED">
      <w:pPr>
        <w:pStyle w:val="NormalWeb"/>
        <w:spacing w:line="432" w:lineRule="atLeast"/>
        <w:rPr>
          <w:ins w:id="1" w:author="Unknown"/>
          <w:rFonts w:ascii="Segoe UI" w:hAnsi="Segoe UI" w:cs="Segoe UI"/>
          <w:color w:val="000000"/>
          <w:sz w:val="27"/>
          <w:szCs w:val="27"/>
        </w:rPr>
      </w:pPr>
      <w:r>
        <w:rPr>
          <w:rFonts w:ascii="Segoe UI" w:hAnsi="Segoe UI" w:cs="Segoe UI"/>
          <w:color w:val="000000"/>
          <w:sz w:val="27"/>
          <w:szCs w:val="27"/>
        </w:rPr>
        <w:t xml:space="preserve">When you need a deep copy then you need to implement it yourself. When the copied object contains some other object its references are copied recursively in </w:t>
      </w:r>
      <w:r>
        <w:rPr>
          <w:rFonts w:ascii="Segoe UI" w:hAnsi="Segoe UI" w:cs="Segoe UI"/>
          <w:color w:val="000000"/>
          <w:sz w:val="27"/>
          <w:szCs w:val="27"/>
        </w:rPr>
        <w:lastRenderedPageBreak/>
        <w:t>deep copy. When you implement deep copy be careful as you might fall for cyclic dependencies. If you don’t want to implement deep copy yourselves then you can go for</w:t>
      </w:r>
      <w:r>
        <w:rPr>
          <w:rStyle w:val="apple-converted-space"/>
          <w:rFonts w:ascii="Segoe UI" w:hAnsi="Segoe UI" w:cs="Segoe UI"/>
          <w:color w:val="000000"/>
          <w:sz w:val="27"/>
          <w:szCs w:val="27"/>
        </w:rPr>
        <w:t> </w:t>
      </w:r>
      <w:hyperlink r:id="rId38" w:tooltip="Java Serialization" w:history="1">
        <w:r>
          <w:rPr>
            <w:rStyle w:val="Hyperlink"/>
            <w:rFonts w:ascii="Segoe UI" w:hAnsi="Segoe UI" w:cs="Segoe UI"/>
            <w:color w:val="0000EE"/>
            <w:sz w:val="27"/>
            <w:szCs w:val="27"/>
            <w:u w:val="none"/>
          </w:rPr>
          <w:t>serialization</w:t>
        </w:r>
      </w:hyperlink>
      <w:r>
        <w:rPr>
          <w:rFonts w:ascii="Segoe UI" w:hAnsi="Segoe UI" w:cs="Segoe UI"/>
          <w:color w:val="000000"/>
          <w:sz w:val="27"/>
          <w:szCs w:val="27"/>
        </w:rPr>
        <w:t>. It does implements deep copy implicitly and gracefully handling cyclic dependencies.</w:t>
      </w:r>
      <w:ins w:id="2" w:author="Unknown">
        <w:r>
          <w:rPr>
            <w:rFonts w:ascii="Segoe UI" w:hAnsi="Segoe UI" w:cs="Segoe UI"/>
            <w:color w:val="000000"/>
            <w:sz w:val="27"/>
            <w:szCs w:val="27"/>
          </w:rPr>
          <w:br/>
          <w:t>One more disadvantage with this clone system is that, most of the</w:t>
        </w:r>
        <w:r w:rsidRPr="00EA6CED">
          <w:t> </w:t>
        </w:r>
        <w:r w:rsidRPr="00EA6CED">
          <w:rPr>
            <w:rFonts w:ascii="Segoe UI" w:hAnsi="Segoe UI" w:cs="Segoe UI"/>
            <w:color w:val="000000"/>
            <w:sz w:val="27"/>
            <w:szCs w:val="27"/>
          </w:rPr>
          <w:fldChar w:fldCharType="begin"/>
        </w:r>
        <w:r w:rsidRPr="00EA6CED">
          <w:rPr>
            <w:rFonts w:ascii="Segoe UI" w:hAnsi="Segoe UI" w:cs="Segoe UI"/>
            <w:color w:val="000000"/>
            <w:sz w:val="27"/>
            <w:szCs w:val="27"/>
          </w:rPr>
          <w:instrText xml:space="preserve"> HYPERLINK "http://javapapers.com/core-java/abstract-and-interface-core-java-2/difference-between-a-java-interface-and-a-java-abstract-class/" \o "Difference Between Interface and Abstract Class" </w:instrText>
        </w:r>
        <w:r w:rsidRPr="00EA6CED">
          <w:rPr>
            <w:rFonts w:ascii="Segoe UI" w:hAnsi="Segoe UI" w:cs="Segoe UI"/>
            <w:color w:val="000000"/>
            <w:sz w:val="27"/>
            <w:szCs w:val="27"/>
          </w:rPr>
          <w:fldChar w:fldCharType="separate"/>
        </w:r>
        <w:r w:rsidRPr="00EA6CED">
          <w:rPr>
            <w:color w:val="000000"/>
          </w:rPr>
          <w:t>interface / abstract</w:t>
        </w:r>
        <w:r w:rsidRPr="00EA6CED">
          <w:rPr>
            <w:rFonts w:ascii="Segoe UI" w:hAnsi="Segoe UI" w:cs="Segoe UI"/>
            <w:color w:val="000000"/>
            <w:sz w:val="27"/>
            <w:szCs w:val="27"/>
          </w:rPr>
          <w:fldChar w:fldCharType="end"/>
        </w:r>
        <w:r w:rsidRPr="00EA6CED">
          <w:t> </w:t>
        </w:r>
        <w:r>
          <w:rPr>
            <w:rFonts w:ascii="Segoe UI" w:hAnsi="Segoe UI" w:cs="Segoe UI"/>
            <w:color w:val="000000"/>
            <w:sz w:val="27"/>
            <w:szCs w:val="27"/>
          </w:rPr>
          <w:t xml:space="preserve">class writers in java forget to put a public clone method. For example you </w:t>
        </w:r>
        <w:r w:rsidRPr="00EA6CED">
          <w:rPr>
            <w:rFonts w:ascii="Segoe UI" w:hAnsi="Segoe UI" w:cs="Segoe UI"/>
            <w:color w:val="000000"/>
            <w:sz w:val="27"/>
            <w:szCs w:val="27"/>
            <w:u w:val="single"/>
          </w:rPr>
          <w:t>can take List. So when you want to clone their implementations you have to ignore the abstract type and use actual implementations like ArrayList by name. This completely removes the advantage and goodness of abstractness.</w:t>
        </w:r>
      </w:ins>
    </w:p>
    <w:p w:rsidR="004146BB" w:rsidRPr="00EA6CED" w:rsidRDefault="004146BB" w:rsidP="004146BB">
      <w:pPr>
        <w:pStyle w:val="NormalWeb"/>
        <w:spacing w:line="432" w:lineRule="atLeast"/>
        <w:rPr>
          <w:ins w:id="3" w:author="Unknown"/>
          <w:rFonts w:ascii="Segoe UI" w:hAnsi="Segoe UI" w:cs="Segoe UI"/>
          <w:color w:val="000000"/>
          <w:sz w:val="27"/>
          <w:szCs w:val="27"/>
          <w:u w:val="single"/>
        </w:rPr>
      </w:pPr>
      <w:ins w:id="4" w:author="Unknown">
        <w:r w:rsidRPr="00EA6CED">
          <w:rPr>
            <w:rFonts w:ascii="Segoe UI" w:hAnsi="Segoe UI" w:cs="Segoe UI"/>
            <w:color w:val="000000"/>
            <w:sz w:val="27"/>
            <w:szCs w:val="27"/>
            <w:u w:val="single"/>
          </w:rPr>
          <w:t>When implementing a</w:t>
        </w:r>
        <w:r w:rsidRPr="00EA6CED">
          <w:rPr>
            <w:u w:val="single"/>
          </w:rPr>
          <w:t> </w:t>
        </w:r>
        <w:r w:rsidRPr="00EA6CED">
          <w:rPr>
            <w:rFonts w:ascii="Segoe UI" w:hAnsi="Segoe UI" w:cs="Segoe UI"/>
            <w:color w:val="000000"/>
            <w:sz w:val="27"/>
            <w:szCs w:val="27"/>
            <w:u w:val="single"/>
          </w:rPr>
          <w:fldChar w:fldCharType="begin"/>
        </w:r>
        <w:r w:rsidRPr="00EA6CED">
          <w:rPr>
            <w:rFonts w:ascii="Segoe UI" w:hAnsi="Segoe UI" w:cs="Segoe UI"/>
            <w:color w:val="000000"/>
            <w:sz w:val="27"/>
            <w:szCs w:val="27"/>
            <w:u w:val="single"/>
          </w:rPr>
          <w:instrText xml:space="preserve"> HYPERLINK "http://javapapers.com/design-patterns/singleton-pattern/" \o "Singleton Pattern" </w:instrText>
        </w:r>
        <w:r w:rsidRPr="00EA6CED">
          <w:rPr>
            <w:rFonts w:ascii="Segoe UI" w:hAnsi="Segoe UI" w:cs="Segoe UI"/>
            <w:color w:val="000000"/>
            <w:sz w:val="27"/>
            <w:szCs w:val="27"/>
            <w:u w:val="single"/>
          </w:rPr>
          <w:fldChar w:fldCharType="separate"/>
        </w:r>
        <w:r w:rsidRPr="00EA6CED">
          <w:rPr>
            <w:color w:val="000000"/>
            <w:u w:val="single"/>
          </w:rPr>
          <w:t>singleton pattern</w:t>
        </w:r>
        <w:r w:rsidRPr="00EA6CED">
          <w:rPr>
            <w:rFonts w:ascii="Segoe UI" w:hAnsi="Segoe UI" w:cs="Segoe UI"/>
            <w:color w:val="000000"/>
            <w:sz w:val="27"/>
            <w:szCs w:val="27"/>
            <w:u w:val="single"/>
          </w:rPr>
          <w:fldChar w:fldCharType="end"/>
        </w:r>
        <w:r w:rsidRPr="00EA6CED">
          <w:rPr>
            <w:rFonts w:ascii="Segoe UI" w:hAnsi="Segoe UI" w:cs="Segoe UI"/>
            <w:color w:val="000000"/>
            <w:sz w:val="27"/>
            <w:szCs w:val="27"/>
            <w:u w:val="single"/>
          </w:rPr>
          <w:t>, if its superclass implements a public clone() method, to prevent your subclass from using this class’s clone() method to obtain a copy overwrite it and throw an</w:t>
        </w:r>
        <w:r w:rsidRPr="00EA6CED">
          <w:rPr>
            <w:u w:val="single"/>
          </w:rPr>
          <w:t> </w:t>
        </w:r>
        <w:r w:rsidRPr="00EA6CED">
          <w:rPr>
            <w:rFonts w:ascii="Segoe UI" w:hAnsi="Segoe UI" w:cs="Segoe UI"/>
            <w:color w:val="000000"/>
            <w:sz w:val="27"/>
            <w:szCs w:val="27"/>
            <w:u w:val="single"/>
          </w:rPr>
          <w:fldChar w:fldCharType="begin"/>
        </w:r>
        <w:r w:rsidRPr="00EA6CED">
          <w:rPr>
            <w:rFonts w:ascii="Segoe UI" w:hAnsi="Segoe UI" w:cs="Segoe UI"/>
            <w:color w:val="000000"/>
            <w:sz w:val="27"/>
            <w:szCs w:val="27"/>
            <w:u w:val="single"/>
          </w:rPr>
          <w:instrText xml:space="preserve"> HYPERLINK "http://javapapers.com/core-java/java-exception/explain-type-of-exceptions-or-checked-vs-unchecked-exceptions-in-java/" \o "Checked vs Unchecked Exceptions" </w:instrText>
        </w:r>
        <w:r w:rsidRPr="00EA6CED">
          <w:rPr>
            <w:rFonts w:ascii="Segoe UI" w:hAnsi="Segoe UI" w:cs="Segoe UI"/>
            <w:color w:val="000000"/>
            <w:sz w:val="27"/>
            <w:szCs w:val="27"/>
            <w:u w:val="single"/>
          </w:rPr>
          <w:fldChar w:fldCharType="separate"/>
        </w:r>
        <w:r w:rsidRPr="00EA6CED">
          <w:rPr>
            <w:color w:val="000000"/>
            <w:u w:val="single"/>
          </w:rPr>
          <w:t>exception</w:t>
        </w:r>
        <w:r w:rsidRPr="00EA6CED">
          <w:rPr>
            <w:rFonts w:ascii="Segoe UI" w:hAnsi="Segoe UI" w:cs="Segoe UI"/>
            <w:color w:val="000000"/>
            <w:sz w:val="27"/>
            <w:szCs w:val="27"/>
            <w:u w:val="single"/>
          </w:rPr>
          <w:fldChar w:fldCharType="end"/>
        </w:r>
        <w:r w:rsidRPr="00EA6CED">
          <w:rPr>
            <w:u w:val="single"/>
          </w:rPr>
          <w:t> </w:t>
        </w:r>
        <w:r w:rsidRPr="00EA6CED">
          <w:rPr>
            <w:rFonts w:ascii="Segoe UI" w:hAnsi="Segoe UI" w:cs="Segoe UI"/>
            <w:color w:val="000000"/>
            <w:sz w:val="27"/>
            <w:szCs w:val="27"/>
            <w:u w:val="single"/>
          </w:rPr>
          <w:t xml:space="preserve">of type  </w:t>
        </w:r>
        <w:proofErr w:type="spellStart"/>
        <w:r w:rsidRPr="00EA6CED">
          <w:rPr>
            <w:rFonts w:ascii="Segoe UI" w:hAnsi="Segoe UI" w:cs="Segoe UI"/>
            <w:color w:val="000000"/>
            <w:sz w:val="27"/>
            <w:szCs w:val="27"/>
            <w:u w:val="single"/>
          </w:rPr>
          <w:t>CloneNotSupportedException</w:t>
        </w:r>
        <w:proofErr w:type="spellEnd"/>
        <w:r w:rsidRPr="00EA6CED">
          <w:rPr>
            <w:rFonts w:ascii="Segoe UI" w:hAnsi="Segoe UI" w:cs="Segoe UI"/>
            <w:color w:val="000000"/>
            <w:sz w:val="27"/>
            <w:szCs w:val="27"/>
            <w:u w:val="single"/>
          </w:rPr>
          <w:t>.</w:t>
        </w:r>
      </w:ins>
    </w:p>
    <w:p w:rsidR="004146BB" w:rsidRDefault="004146BB" w:rsidP="004146BB">
      <w:pPr>
        <w:pStyle w:val="NormalWeb"/>
        <w:spacing w:line="432" w:lineRule="atLeast"/>
        <w:rPr>
          <w:ins w:id="5" w:author="Unknown"/>
          <w:rFonts w:ascii="Segoe UI" w:hAnsi="Segoe UI" w:cs="Segoe UI"/>
          <w:color w:val="000000"/>
          <w:sz w:val="27"/>
          <w:szCs w:val="27"/>
        </w:rPr>
      </w:pPr>
      <w:ins w:id="6" w:author="Unknown">
        <w:r>
          <w:rPr>
            <w:rFonts w:ascii="Segoe UI" w:hAnsi="Segoe UI" w:cs="Segoe UI"/>
            <w:color w:val="000000"/>
            <w:sz w:val="27"/>
            <w:szCs w:val="27"/>
          </w:rPr>
          <w:t xml:space="preserve">Note that clone is not for instantiation and initialization. It should not be synonymously used as creating a new object. Because the constructor of the cloned objects </w:t>
        </w:r>
        <w:proofErr w:type="gramStart"/>
        <w:r>
          <w:rPr>
            <w:rFonts w:ascii="Segoe UI" w:hAnsi="Segoe UI" w:cs="Segoe UI"/>
            <w:color w:val="000000"/>
            <w:sz w:val="27"/>
            <w:szCs w:val="27"/>
          </w:rPr>
          <w:t>may</w:t>
        </w:r>
        <w:proofErr w:type="gramEnd"/>
        <w:r>
          <w:rPr>
            <w:rFonts w:ascii="Segoe UI" w:hAnsi="Segoe UI" w:cs="Segoe UI"/>
            <w:color w:val="000000"/>
            <w:sz w:val="27"/>
            <w:szCs w:val="27"/>
          </w:rPr>
          <w:t xml:space="preserve"> never get invoked in the process. It is about copying the object in discussion and not creating new. It completely depends on the clone implementation. One more disadvantage (what to do there are so many), clone prevents the use of</w:t>
        </w:r>
        <w:r>
          <w:rPr>
            <w:rStyle w:val="apple-converted-space"/>
            <w:rFonts w:ascii="Segoe UI" w:hAnsi="Segoe UI" w:cs="Segoe UI"/>
            <w:color w:val="000000"/>
            <w:sz w:val="27"/>
            <w:szCs w:val="27"/>
          </w:rPr>
          <w:t> </w:t>
        </w:r>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"http://javapapers.com/core-java/explain-the-final-keyword-in-java/" \o "Java Final Keyword" </w:instrText>
        </w:r>
        <w:r>
          <w:rPr>
            <w:rFonts w:ascii="Segoe UI" w:hAnsi="Segoe UI" w:cs="Segoe UI"/>
            <w:color w:val="000000"/>
            <w:sz w:val="27"/>
            <w:szCs w:val="27"/>
          </w:rPr>
          <w:fldChar w:fldCharType="separate"/>
        </w:r>
        <w:r>
          <w:rPr>
            <w:rStyle w:val="Hyperlink"/>
            <w:rFonts w:ascii="Segoe UI" w:hAnsi="Segoe UI" w:cs="Segoe UI"/>
            <w:color w:val="0000EE"/>
            <w:sz w:val="27"/>
            <w:szCs w:val="27"/>
            <w:u w:val="none"/>
          </w:rPr>
          <w:t>final</w:t>
        </w:r>
        <w:r>
          <w:rPr>
            <w:rFonts w:ascii="Segoe UI" w:hAnsi="Segoe UI" w:cs="Segoe UI"/>
            <w:color w:val="000000"/>
            <w:sz w:val="27"/>
            <w:szCs w:val="27"/>
          </w:rPr>
          <w:fldChar w:fldCharType="end"/>
        </w:r>
        <w:r>
          <w:rPr>
            <w:rStyle w:val="apple-converted-space"/>
            <w:rFonts w:ascii="Segoe UI" w:hAnsi="Segoe UI" w:cs="Segoe UI"/>
            <w:color w:val="000000"/>
            <w:sz w:val="27"/>
            <w:szCs w:val="27"/>
          </w:rPr>
          <w:t> </w:t>
        </w:r>
        <w:r>
          <w:rPr>
            <w:rFonts w:ascii="Segoe UI" w:hAnsi="Segoe UI" w:cs="Segoe UI"/>
            <w:color w:val="000000"/>
            <w:sz w:val="27"/>
            <w:szCs w:val="27"/>
          </w:rPr>
          <w:t>fields. We have to find roundabout ways to copy the final fields into the copied object.</w:t>
        </w:r>
      </w:ins>
    </w:p>
    <w:p w:rsidR="007C398B" w:rsidRDefault="004146BB" w:rsidP="00EA6CED">
      <w:pPr>
        <w:pStyle w:val="NormalWeb"/>
        <w:spacing w:line="432" w:lineRule="atLeast"/>
        <w:rPr>
          <w:rFonts w:ascii="Segoe UI" w:hAnsi="Segoe UI" w:cs="Segoe UI"/>
          <w:color w:val="000000"/>
          <w:sz w:val="27"/>
          <w:szCs w:val="27"/>
        </w:rPr>
      </w:pPr>
      <w:ins w:id="7" w:author="Unknown">
        <w:r>
          <w:rPr>
            <w:rFonts w:ascii="Segoe UI" w:hAnsi="Segoe UI" w:cs="Segoe UI"/>
            <w:color w:val="000000"/>
            <w:sz w:val="27"/>
            <w:szCs w:val="27"/>
          </w:rPr>
          <w:t>Clone is an agreement between you, compiler and implementer. If you are confident that you all three have good knowledge of java, then go ahead and use clone. If you have a slightest of doubt better copy the object manually.</w:t>
        </w:r>
      </w:ins>
    </w:p>
    <w:p w:rsidR="00EA6CED" w:rsidRDefault="00EA6CED" w:rsidP="00DB527A">
      <w:pPr>
        <w:pStyle w:val="NormalWeb"/>
        <w:spacing w:before="0" w:beforeAutospacing="0" w:after="0" w:afterAutospacing="0" w:line="432" w:lineRule="atLeast"/>
        <w:rPr>
          <w:rFonts w:ascii="Arial" w:hAnsi="Arial" w:cs="Arial"/>
          <w:color w:val="444444"/>
          <w:sz w:val="21"/>
          <w:szCs w:val="21"/>
          <w:shd w:val="clear" w:color="auto" w:fill="FFFFFF"/>
        </w:rPr>
      </w:pPr>
      <w:r w:rsidRPr="00EA6CED">
        <w:rPr>
          <w:rFonts w:ascii="Arial" w:hAnsi="Arial" w:cs="Arial"/>
          <w:b/>
          <w:color w:val="444444"/>
          <w:sz w:val="21"/>
          <w:szCs w:val="21"/>
          <w:shd w:val="clear" w:color="auto" w:fill="FFFFFF"/>
        </w:rPr>
        <w:t>Ques:</w:t>
      </w:r>
      <w:r>
        <w:rPr>
          <w:rFonts w:ascii="Arial" w:hAnsi="Arial" w:cs="Arial"/>
          <w:color w:val="444444"/>
          <w:sz w:val="21"/>
          <w:szCs w:val="21"/>
          <w:shd w:val="clear" w:color="auto" w:fill="FFFFFF"/>
        </w:rPr>
        <w:t xml:space="preserve"> Java has the ability to create a copy of object with similar attributes and state form original object. This concept in java is called cloning. To implement cloning, we have to </w:t>
      </w:r>
      <w:proofErr w:type="spellStart"/>
      <w:r>
        <w:rPr>
          <w:rFonts w:ascii="Arial" w:hAnsi="Arial" w:cs="Arial"/>
          <w:color w:val="444444"/>
          <w:sz w:val="21"/>
          <w:szCs w:val="21"/>
          <w:shd w:val="clear" w:color="auto" w:fill="FFFFFF"/>
        </w:rPr>
        <w:t>implement</w:t>
      </w:r>
      <w:r>
        <w:rPr>
          <w:rStyle w:val="HTMLCode"/>
          <w:rFonts w:ascii="Consolas" w:hAnsi="Consolas" w:cs="Consolas"/>
          <w:b/>
          <w:bCs/>
          <w:color w:val="EA1F00"/>
          <w:sz w:val="22"/>
          <w:szCs w:val="22"/>
          <w:bdr w:val="single" w:sz="6" w:space="2" w:color="E1E1E8" w:frame="1"/>
          <w:shd w:val="clear" w:color="auto" w:fill="F7F7F7"/>
        </w:rPr>
        <w:t>java.lang.Cloneable</w:t>
      </w:r>
      <w:proofErr w:type="spellEnd"/>
      <w:r>
        <w:rPr>
          <w:rStyle w:val="apple-converted-space"/>
          <w:rFonts w:ascii="Arial" w:hAnsi="Arial" w:cs="Arial"/>
          <w:color w:val="444444"/>
          <w:sz w:val="21"/>
          <w:szCs w:val="21"/>
          <w:shd w:val="clear" w:color="auto" w:fill="FFFFFF"/>
        </w:rPr>
        <w:t> </w:t>
      </w:r>
      <w:r>
        <w:rPr>
          <w:rFonts w:ascii="Arial" w:hAnsi="Arial" w:cs="Arial"/>
          <w:color w:val="444444"/>
          <w:sz w:val="21"/>
          <w:szCs w:val="21"/>
          <w:shd w:val="clear" w:color="auto" w:fill="FFFFFF"/>
        </w:rPr>
        <w:t>interface and override</w:t>
      </w:r>
      <w:r>
        <w:rPr>
          <w:rStyle w:val="apple-converted-space"/>
          <w:rFonts w:ascii="Arial" w:hAnsi="Arial" w:cs="Arial"/>
          <w:color w:val="444444"/>
          <w:sz w:val="21"/>
          <w:szCs w:val="21"/>
          <w:shd w:val="clear" w:color="auto" w:fill="FFFFFF"/>
        </w:rPr>
        <w:t> </w:t>
      </w:r>
      <w:proofErr w:type="gramStart"/>
      <w:r>
        <w:rPr>
          <w:rStyle w:val="HTMLCode"/>
          <w:rFonts w:ascii="Consolas" w:hAnsi="Consolas" w:cs="Consolas"/>
          <w:b/>
          <w:bCs/>
          <w:color w:val="EA1F00"/>
          <w:sz w:val="22"/>
          <w:szCs w:val="22"/>
          <w:bdr w:val="single" w:sz="6" w:space="2" w:color="E1E1E8" w:frame="1"/>
          <w:shd w:val="clear" w:color="auto" w:fill="F7F7F7"/>
        </w:rPr>
        <w:t>clone(</w:t>
      </w:r>
      <w:proofErr w:type="gramEnd"/>
      <w:r>
        <w:rPr>
          <w:rStyle w:val="HTMLCode"/>
          <w:rFonts w:ascii="Consolas" w:hAnsi="Consolas" w:cs="Consolas"/>
          <w:b/>
          <w:bCs/>
          <w:color w:val="EA1F00"/>
          <w:sz w:val="22"/>
          <w:szCs w:val="22"/>
          <w:bdr w:val="single" w:sz="6" w:space="2" w:color="E1E1E8" w:frame="1"/>
          <w:shd w:val="clear" w:color="auto" w:fill="F7F7F7"/>
        </w:rPr>
        <w:t>)</w:t>
      </w:r>
      <w:r>
        <w:rPr>
          <w:rStyle w:val="apple-converted-space"/>
          <w:rFonts w:ascii="Arial" w:hAnsi="Arial" w:cs="Arial"/>
          <w:color w:val="444444"/>
          <w:sz w:val="21"/>
          <w:szCs w:val="21"/>
          <w:shd w:val="clear" w:color="auto" w:fill="FFFFFF"/>
        </w:rPr>
        <w:t> </w:t>
      </w:r>
      <w:r>
        <w:rPr>
          <w:rFonts w:ascii="Arial" w:hAnsi="Arial" w:cs="Arial"/>
          <w:color w:val="444444"/>
          <w:sz w:val="21"/>
          <w:szCs w:val="21"/>
          <w:shd w:val="clear" w:color="auto" w:fill="FFFFFF"/>
        </w:rPr>
        <w:t>method from Object class. It is a good idea to prevent cloning in a singleton class. To prevent cloning on singleton object, let us explicitly throw</w:t>
      </w:r>
      <w:r>
        <w:rPr>
          <w:rStyle w:val="apple-converted-space"/>
          <w:rFonts w:ascii="Arial" w:hAnsi="Arial" w:cs="Arial"/>
          <w:color w:val="444444"/>
          <w:sz w:val="21"/>
          <w:szCs w:val="21"/>
          <w:shd w:val="clear" w:color="auto" w:fill="FFFFFF"/>
        </w:rPr>
        <w:t> </w:t>
      </w:r>
      <w:proofErr w:type="spellStart"/>
      <w:r>
        <w:rPr>
          <w:rStyle w:val="HTMLCode"/>
          <w:rFonts w:ascii="Consolas" w:hAnsi="Consolas" w:cs="Consolas"/>
          <w:b/>
          <w:bCs/>
          <w:color w:val="EA1F00"/>
          <w:sz w:val="22"/>
          <w:szCs w:val="22"/>
          <w:bdr w:val="single" w:sz="6" w:space="2" w:color="E1E1E8" w:frame="1"/>
          <w:shd w:val="clear" w:color="auto" w:fill="F7F7F7"/>
        </w:rPr>
        <w:t>CloneNotSupportedException</w:t>
      </w:r>
      <w:proofErr w:type="spellEnd"/>
      <w:r>
        <w:rPr>
          <w:rStyle w:val="apple-converted-space"/>
          <w:rFonts w:ascii="Arial" w:hAnsi="Arial" w:cs="Arial"/>
          <w:color w:val="444444"/>
          <w:sz w:val="21"/>
          <w:szCs w:val="21"/>
          <w:shd w:val="clear" w:color="auto" w:fill="FFFFFF"/>
        </w:rPr>
        <w:t> </w:t>
      </w:r>
      <w:r>
        <w:rPr>
          <w:rFonts w:ascii="Arial" w:hAnsi="Arial" w:cs="Arial"/>
          <w:color w:val="444444"/>
          <w:sz w:val="21"/>
          <w:szCs w:val="21"/>
          <w:shd w:val="clear" w:color="auto" w:fill="FFFFFF"/>
        </w:rPr>
        <w:t xml:space="preserve">exception in </w:t>
      </w:r>
      <w:proofErr w:type="gramStart"/>
      <w:r>
        <w:rPr>
          <w:rFonts w:ascii="Arial" w:hAnsi="Arial" w:cs="Arial"/>
          <w:color w:val="444444"/>
          <w:sz w:val="21"/>
          <w:szCs w:val="21"/>
          <w:shd w:val="clear" w:color="auto" w:fill="FFFFFF"/>
        </w:rPr>
        <w:t>clone(</w:t>
      </w:r>
      <w:proofErr w:type="gramEnd"/>
      <w:r>
        <w:rPr>
          <w:rFonts w:ascii="Arial" w:hAnsi="Arial" w:cs="Arial"/>
          <w:color w:val="444444"/>
          <w:sz w:val="21"/>
          <w:szCs w:val="21"/>
          <w:shd w:val="clear" w:color="auto" w:fill="FFFFFF"/>
        </w:rPr>
        <w:t>) method.</w:t>
      </w:r>
    </w:p>
    <w:p w:rsidR="00DB527A" w:rsidRDefault="00DB527A" w:rsidP="00DB527A">
      <w:pPr>
        <w:pStyle w:val="NormalWeb"/>
        <w:spacing w:before="0" w:beforeAutospacing="0" w:after="0" w:afterAutospacing="0" w:line="432" w:lineRule="atLeast"/>
        <w:rPr>
          <w:rFonts w:ascii="Arial" w:hAnsi="Arial" w:cs="Arial"/>
          <w:color w:val="444444"/>
          <w:sz w:val="21"/>
          <w:szCs w:val="21"/>
          <w:shd w:val="clear" w:color="auto" w:fill="FFFFFF"/>
        </w:rPr>
      </w:pPr>
    </w:p>
    <w:p w:rsidR="00DB527A" w:rsidRDefault="00DB527A" w:rsidP="00DB527A">
      <w:pPr>
        <w:pStyle w:val="NormalWeb"/>
        <w:spacing w:before="0" w:beforeAutospacing="0" w:after="0" w:afterAutospacing="0" w:line="432" w:lineRule="atLeast"/>
        <w:rPr>
          <w:rFonts w:ascii="Arial" w:hAnsi="Arial" w:cs="Arial"/>
          <w:color w:val="444444"/>
          <w:sz w:val="21"/>
          <w:szCs w:val="21"/>
          <w:shd w:val="clear" w:color="auto" w:fill="FFFFFF"/>
        </w:rPr>
      </w:pPr>
    </w:p>
    <w:p w:rsidR="00DB527A" w:rsidRPr="00EA6CED" w:rsidRDefault="00DB527A" w:rsidP="00DB527A">
      <w:pPr>
        <w:pStyle w:val="NormalWeb"/>
        <w:spacing w:before="0" w:beforeAutospacing="0" w:after="0" w:afterAutospacing="0" w:line="432" w:lineRule="atLeast"/>
        <w:rPr>
          <w:rFonts w:ascii="Segoe UI" w:hAnsi="Segoe UI" w:cs="Segoe UI"/>
          <w:color w:val="000000"/>
          <w:sz w:val="27"/>
          <w:szCs w:val="27"/>
        </w:rPr>
      </w:pPr>
    </w:p>
    <w:sectPr w:rsidR="00DB527A" w:rsidRPr="00EA6CED" w:rsidSect="00EA6CED">
      <w:pgSz w:w="12240" w:h="15840"/>
      <w:pgMar w:top="144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ignika">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PT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31066"/>
    <w:multiLevelType w:val="multilevel"/>
    <w:tmpl w:val="86A4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B42EBF"/>
    <w:multiLevelType w:val="multilevel"/>
    <w:tmpl w:val="2BA8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EA"/>
    <w:rsid w:val="000130FF"/>
    <w:rsid w:val="00016874"/>
    <w:rsid w:val="0005321C"/>
    <w:rsid w:val="000675AE"/>
    <w:rsid w:val="000A5BB5"/>
    <w:rsid w:val="000D7878"/>
    <w:rsid w:val="00125AF2"/>
    <w:rsid w:val="00161F09"/>
    <w:rsid w:val="001A1CBA"/>
    <w:rsid w:val="001D0AE8"/>
    <w:rsid w:val="002100AA"/>
    <w:rsid w:val="002571EA"/>
    <w:rsid w:val="00263B12"/>
    <w:rsid w:val="002863D8"/>
    <w:rsid w:val="002C4D4A"/>
    <w:rsid w:val="003A2CF8"/>
    <w:rsid w:val="003F3F5F"/>
    <w:rsid w:val="004146BB"/>
    <w:rsid w:val="004F1F87"/>
    <w:rsid w:val="00512423"/>
    <w:rsid w:val="0051548A"/>
    <w:rsid w:val="00537973"/>
    <w:rsid w:val="005D17CB"/>
    <w:rsid w:val="00634B13"/>
    <w:rsid w:val="006456F4"/>
    <w:rsid w:val="006705F8"/>
    <w:rsid w:val="00684EC3"/>
    <w:rsid w:val="006E2B9C"/>
    <w:rsid w:val="00792BE1"/>
    <w:rsid w:val="007D7ADD"/>
    <w:rsid w:val="00840EE7"/>
    <w:rsid w:val="00841DB0"/>
    <w:rsid w:val="008B5466"/>
    <w:rsid w:val="008C0538"/>
    <w:rsid w:val="008E3B83"/>
    <w:rsid w:val="00916FB2"/>
    <w:rsid w:val="009222ED"/>
    <w:rsid w:val="00925014"/>
    <w:rsid w:val="0098535F"/>
    <w:rsid w:val="00A25924"/>
    <w:rsid w:val="00A77026"/>
    <w:rsid w:val="00AE5ED7"/>
    <w:rsid w:val="00B94C06"/>
    <w:rsid w:val="00BD2C8B"/>
    <w:rsid w:val="00C60EEE"/>
    <w:rsid w:val="00CC10C7"/>
    <w:rsid w:val="00CC17D0"/>
    <w:rsid w:val="00CD1DAE"/>
    <w:rsid w:val="00CE64F4"/>
    <w:rsid w:val="00D40BBF"/>
    <w:rsid w:val="00D5643A"/>
    <w:rsid w:val="00D62D12"/>
    <w:rsid w:val="00D85C49"/>
    <w:rsid w:val="00DB096F"/>
    <w:rsid w:val="00DB527A"/>
    <w:rsid w:val="00DC2460"/>
    <w:rsid w:val="00DF1F17"/>
    <w:rsid w:val="00E457AB"/>
    <w:rsid w:val="00EA6CED"/>
    <w:rsid w:val="00EC6DF0"/>
    <w:rsid w:val="00ED74C4"/>
    <w:rsid w:val="00F350B6"/>
    <w:rsid w:val="00F7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146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3B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B8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E3B83"/>
    <w:rPr>
      <w:color w:val="0000FF"/>
      <w:u w:val="single"/>
    </w:rPr>
  </w:style>
  <w:style w:type="character" w:styleId="FollowedHyperlink">
    <w:name w:val="FollowedHyperlink"/>
    <w:basedOn w:val="DefaultParagraphFont"/>
    <w:uiPriority w:val="99"/>
    <w:semiHidden/>
    <w:unhideWhenUsed/>
    <w:rsid w:val="008E3B83"/>
    <w:rPr>
      <w:color w:val="800080"/>
      <w:u w:val="single"/>
    </w:rPr>
  </w:style>
  <w:style w:type="paragraph" w:styleId="NormalWeb">
    <w:name w:val="Normal (Web)"/>
    <w:basedOn w:val="Normal"/>
    <w:uiPriority w:val="99"/>
    <w:unhideWhenUsed/>
    <w:rsid w:val="008E3B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3B83"/>
  </w:style>
  <w:style w:type="character" w:styleId="Strong">
    <w:name w:val="Strong"/>
    <w:basedOn w:val="DefaultParagraphFont"/>
    <w:uiPriority w:val="22"/>
    <w:qFormat/>
    <w:rsid w:val="008E3B83"/>
    <w:rPr>
      <w:b/>
      <w:bCs/>
    </w:rPr>
  </w:style>
  <w:style w:type="character" w:styleId="HTMLCode">
    <w:name w:val="HTML Code"/>
    <w:basedOn w:val="DefaultParagraphFont"/>
    <w:uiPriority w:val="99"/>
    <w:semiHidden/>
    <w:unhideWhenUsed/>
    <w:rsid w:val="008E3B8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146B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146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3B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B8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E3B83"/>
    <w:rPr>
      <w:color w:val="0000FF"/>
      <w:u w:val="single"/>
    </w:rPr>
  </w:style>
  <w:style w:type="character" w:styleId="FollowedHyperlink">
    <w:name w:val="FollowedHyperlink"/>
    <w:basedOn w:val="DefaultParagraphFont"/>
    <w:uiPriority w:val="99"/>
    <w:semiHidden/>
    <w:unhideWhenUsed/>
    <w:rsid w:val="008E3B83"/>
    <w:rPr>
      <w:color w:val="800080"/>
      <w:u w:val="single"/>
    </w:rPr>
  </w:style>
  <w:style w:type="paragraph" w:styleId="NormalWeb">
    <w:name w:val="Normal (Web)"/>
    <w:basedOn w:val="Normal"/>
    <w:uiPriority w:val="99"/>
    <w:unhideWhenUsed/>
    <w:rsid w:val="008E3B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3B83"/>
  </w:style>
  <w:style w:type="character" w:styleId="Strong">
    <w:name w:val="Strong"/>
    <w:basedOn w:val="DefaultParagraphFont"/>
    <w:uiPriority w:val="22"/>
    <w:qFormat/>
    <w:rsid w:val="008E3B83"/>
    <w:rPr>
      <w:b/>
      <w:bCs/>
    </w:rPr>
  </w:style>
  <w:style w:type="character" w:styleId="HTMLCode">
    <w:name w:val="HTML Code"/>
    <w:basedOn w:val="DefaultParagraphFont"/>
    <w:uiPriority w:val="99"/>
    <w:semiHidden/>
    <w:unhideWhenUsed/>
    <w:rsid w:val="008E3B8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146B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01656">
      <w:bodyDiv w:val="1"/>
      <w:marLeft w:val="0"/>
      <w:marRight w:val="0"/>
      <w:marTop w:val="0"/>
      <w:marBottom w:val="0"/>
      <w:divBdr>
        <w:top w:val="none" w:sz="0" w:space="0" w:color="auto"/>
        <w:left w:val="none" w:sz="0" w:space="0" w:color="auto"/>
        <w:bottom w:val="none" w:sz="0" w:space="0" w:color="auto"/>
        <w:right w:val="none" w:sz="0" w:space="0" w:color="auto"/>
      </w:divBdr>
    </w:div>
    <w:div w:id="1409378111">
      <w:bodyDiv w:val="1"/>
      <w:marLeft w:val="0"/>
      <w:marRight w:val="0"/>
      <w:marTop w:val="0"/>
      <w:marBottom w:val="0"/>
      <w:divBdr>
        <w:top w:val="none" w:sz="0" w:space="0" w:color="auto"/>
        <w:left w:val="none" w:sz="0" w:space="0" w:color="auto"/>
        <w:bottom w:val="none" w:sz="0" w:space="0" w:color="auto"/>
        <w:right w:val="none" w:sz="0" w:space="0" w:color="auto"/>
      </w:divBdr>
      <w:divsChild>
        <w:div w:id="1579747906">
          <w:marLeft w:val="0"/>
          <w:marRight w:val="0"/>
          <w:marTop w:val="0"/>
          <w:marBottom w:val="0"/>
          <w:divBdr>
            <w:top w:val="none" w:sz="0" w:space="0" w:color="auto"/>
            <w:left w:val="single" w:sz="18" w:space="4" w:color="EC1B4C"/>
            <w:bottom w:val="dotted" w:sz="8" w:space="2" w:color="000000"/>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4/04/why-abstraction-is-really-important.html" TargetMode="External"/><Relationship Id="rId13" Type="http://schemas.openxmlformats.org/officeDocument/2006/relationships/hyperlink" Target="http://stackoverflow.com/questions/18508786/for-each-vs-iterator-which-will-be-the-better-option" TargetMode="External"/><Relationship Id="rId18" Type="http://schemas.openxmlformats.org/officeDocument/2006/relationships/hyperlink" Target="http://docs.oracle.com/javase/7/docs/api/java/lang/Object.html" TargetMode="External"/><Relationship Id="rId26" Type="http://schemas.openxmlformats.org/officeDocument/2006/relationships/hyperlink" Target="http://www.developersbook.com/struts/interview-questions/struts-interview-questions-faqs.php"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javacodegeeks.com/2012/07/5-tips-for-proper-java-heap-size.html" TargetMode="External"/><Relationship Id="rId34" Type="http://schemas.openxmlformats.org/officeDocument/2006/relationships/hyperlink" Target="http://stackoverflow.com/questions/37335/how-to-deal-with-java-lang-outofmemoryerror-java-heap-space-error-64mb-heap" TargetMode="External"/><Relationship Id="rId7" Type="http://schemas.openxmlformats.org/officeDocument/2006/relationships/hyperlink" Target="http://howtodoinjava.com/2014/04/18/real-java-interview-questions-asked-for-oracle-enterprise-manager-project/" TargetMode="External"/><Relationship Id="rId12" Type="http://schemas.openxmlformats.org/officeDocument/2006/relationships/hyperlink" Target="http://docs.oracle.com/javase/7/docs/api/java/util/Collection.html" TargetMode="External"/><Relationship Id="rId17" Type="http://schemas.openxmlformats.org/officeDocument/2006/relationships/hyperlink" Target="http://docs.oracle.com/javase/7/docs/api/java/util/HashMap.html" TargetMode="External"/><Relationship Id="rId25" Type="http://schemas.openxmlformats.org/officeDocument/2006/relationships/hyperlink" Target="http://stackoverflow.com/questions/16781649/real-world-application-of-widening-narrowing-conversion" TargetMode="External"/><Relationship Id="rId33" Type="http://schemas.openxmlformats.org/officeDocument/2006/relationships/hyperlink" Target="http://a4academics.com/interview-questions/53-database-and-sql/397-top-100-database-sql-interview-questions-and-answers-examples-queries?showall=&amp;limitstart" TargetMode="External"/><Relationship Id="rId38" Type="http://schemas.openxmlformats.org/officeDocument/2006/relationships/hyperlink" Target="http://javapapers.com/core-java/java-serialization/" TargetMode="External"/><Relationship Id="rId2" Type="http://schemas.openxmlformats.org/officeDocument/2006/relationships/styles" Target="styles.xml"/><Relationship Id="rId16" Type="http://schemas.openxmlformats.org/officeDocument/2006/relationships/hyperlink" Target="http://www.javacodegeeks.com/2014/03/how-hashmap-works-in-java.html" TargetMode="External"/><Relationship Id="rId20" Type="http://schemas.openxmlformats.org/officeDocument/2006/relationships/hyperlink" Target="http://docs.oracle.com/javase/7/docs/api/java/util/HashMap.html" TargetMode="External"/><Relationship Id="rId29" Type="http://schemas.openxmlformats.org/officeDocument/2006/relationships/hyperlink" Target="http://www.geekinterview.com/question_details/46108" TargetMode="External"/><Relationship Id="rId1" Type="http://schemas.openxmlformats.org/officeDocument/2006/relationships/numbering" Target="numbering.xml"/><Relationship Id="rId6" Type="http://schemas.openxmlformats.org/officeDocument/2006/relationships/hyperlink" Target="http://howtodoinjava.com/java-interview-questions/" TargetMode="External"/><Relationship Id="rId11" Type="http://schemas.openxmlformats.org/officeDocument/2006/relationships/hyperlink" Target="http://docs.oracle.com/javase/7/docs/api/java/util/Collection.html" TargetMode="External"/><Relationship Id="rId24" Type="http://schemas.openxmlformats.org/officeDocument/2006/relationships/hyperlink" Target="http://1.int/" TargetMode="External"/><Relationship Id="rId32" Type="http://schemas.openxmlformats.org/officeDocument/2006/relationships/hyperlink" Target="http://howtodoinjava.com/2013/07/18/when-to-use-countdownlatch-java-concurrency-example-tutorial/" TargetMode="External"/><Relationship Id="rId37" Type="http://schemas.openxmlformats.org/officeDocument/2006/relationships/hyperlink" Target="http://javapapers.com/core-java/abstract-and-interface-core-java-2/what-is-a-java-marker-interfac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avahungry.blogspot.com/2014/04/fail-fast-iterator-vs-fail-safe-iterator-difference-with-example-in-java.html" TargetMode="External"/><Relationship Id="rId23" Type="http://schemas.openxmlformats.org/officeDocument/2006/relationships/hyperlink" Target="http://docs.oracle.com/javase/8/docs/api/java/lang/NoSuchMethodException.html" TargetMode="External"/><Relationship Id="rId28" Type="http://schemas.openxmlformats.org/officeDocument/2006/relationships/hyperlink" Target="http://www.developersbook.com/hibernate/interview-questions/hibernate-interview-questions-faqs-2.php" TargetMode="External"/><Relationship Id="rId36" Type="http://schemas.openxmlformats.org/officeDocument/2006/relationships/hyperlink" Target="http://javapapers.com/core-java/overloading-and-overriding/" TargetMode="External"/><Relationship Id="rId10" Type="http://schemas.openxmlformats.org/officeDocument/2006/relationships/hyperlink" Target="http://examples.javacodegeeks.com/java-basics/exceptions/java-util-concurrentmodificationexception-how-to-handle-concurrent-modification-exception/" TargetMode="External"/><Relationship Id="rId19" Type="http://schemas.openxmlformats.org/officeDocument/2006/relationships/hyperlink" Target="http://docs.oracle.com/javase/7/docs/api/java/util/HashMap.html" TargetMode="External"/><Relationship Id="rId31" Type="http://schemas.openxmlformats.org/officeDocument/2006/relationships/hyperlink" Target="http://howtodoinjava.com/2012/10/20/how-to-use-blockingqueue-and-threadpoolexecutor-in-java/" TargetMode="External"/><Relationship Id="rId4" Type="http://schemas.openxmlformats.org/officeDocument/2006/relationships/settings" Target="settings.xml"/><Relationship Id="rId9" Type="http://schemas.openxmlformats.org/officeDocument/2006/relationships/hyperlink" Target="http://docs.oracle.com/javase/7/docs/api/java/util/Iterator.html" TargetMode="External"/><Relationship Id="rId14" Type="http://schemas.openxmlformats.org/officeDocument/2006/relationships/hyperlink" Target="http://www.javatpoint.com/opr/test.jsp?filename=B1" TargetMode="External"/><Relationship Id="rId22" Type="http://schemas.openxmlformats.org/officeDocument/2006/relationships/hyperlink" Target="http://docs.oracle.com/javase/8/docs/api/java/io/IOException.html" TargetMode="External"/><Relationship Id="rId27" Type="http://schemas.openxmlformats.org/officeDocument/2006/relationships/hyperlink" Target="http://www.techfaq360.com/struts_interview_questions.jsp?qid=420" TargetMode="External"/><Relationship Id="rId30" Type="http://schemas.openxmlformats.org/officeDocument/2006/relationships/hyperlink" Target="http://www.geekinterview.com/question_details/51897" TargetMode="External"/><Relationship Id="rId35" Type="http://schemas.openxmlformats.org/officeDocument/2006/relationships/hyperlink" Target="http://javapapers.com/core-java/access-modifiers-in-java-expl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20</Pages>
  <Words>5398</Words>
  <Characters>30774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Premchand</dc:creator>
  <cp:keywords/>
  <dc:description/>
  <cp:lastModifiedBy>Premchand</cp:lastModifiedBy>
  <cp:revision>72</cp:revision>
  <dcterms:created xsi:type="dcterms:W3CDTF">2014-09-26T16:42:00Z</dcterms:created>
  <dcterms:modified xsi:type="dcterms:W3CDTF">2018-08-05T17:47:00Z</dcterms:modified>
</cp:coreProperties>
</file>